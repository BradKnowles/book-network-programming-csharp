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3D83" w14:textId="27706F1F" w:rsidR="00205B3D" w:rsidRDefault="00205B3D" w:rsidP="0098105F">
      <w:pPr>
        <w:pStyle w:val="SP-Editorial"/>
      </w:pPr>
      <w:r>
        <w:t>Revision</w:t>
      </w:r>
    </w:p>
    <w:p w14:paraId="6CD271F7" w14:textId="7D4E6583" w:rsidR="009C6647" w:rsidRDefault="009C6647" w:rsidP="00E7735C">
      <w:pPr>
        <w:pStyle w:val="H1-Chapter"/>
      </w:pPr>
      <w:r>
        <w:t>1</w:t>
      </w:r>
    </w:p>
    <w:p w14:paraId="2DF0F079" w14:textId="347E5011"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commentRangeStart w:id="0"/>
      <w:commentRangeStart w:id="1"/>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08CFB860" w:rsidR="00F40863" w:rsidRPr="00F40863" w:rsidRDefault="00F40863" w:rsidP="00F40863">
      <w:pPr>
        <w:pStyle w:val="P-Regular"/>
        <w:rPr>
          <w:lang w:val="en-US"/>
        </w:rPr>
      </w:pPr>
      <w:r>
        <w:t xml:space="preserve">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w:t>
      </w:r>
      <w:r w:rsidR="0042049C">
        <w:t>dance</w:t>
      </w:r>
      <w:r>
        <w:t xml:space="preserve">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Default="00F40863" w:rsidP="00F40863">
      <w:r>
        <w:t xml:space="preserve">Whether you're a novice programmer eager to unravel the mysteries of networking or an experienced coder seeking to augment your skillset, this book is designed for you. It </w:t>
      </w:r>
      <w:r>
        <w:lastRenderedPageBreak/>
        <w:t>caters to those intrigued by the intricacies of network communication, regardless of your background or experience.</w:t>
      </w:r>
      <w:commentRangeEnd w:id="0"/>
      <w:r w:rsidR="00402E33">
        <w:rPr>
          <w:rStyle w:val="CommentReference"/>
        </w:rPr>
        <w:commentReference w:id="0"/>
      </w:r>
      <w:commentRangeEnd w:id="1"/>
      <w:r w:rsidR="002B02B8">
        <w:rPr>
          <w:rStyle w:val="CommentReference"/>
        </w:rPr>
        <w:commentReference w:id="1"/>
      </w:r>
    </w:p>
    <w:p w14:paraId="4E524BFA" w14:textId="1FBFCD44" w:rsidR="00DD294D" w:rsidRDefault="000808E0" w:rsidP="00F40863">
      <w:r>
        <w:t>In this chapter, we</w:t>
      </w:r>
      <w:r w:rsidR="00ED747F">
        <w:t xml:space="preserve"> are going to cover</w:t>
      </w:r>
      <w:r w:rsidR="00BF70AC">
        <w:t xml:space="preserve"> the following main topics:</w:t>
      </w:r>
    </w:p>
    <w:p w14:paraId="570A52E5" w14:textId="69B23042" w:rsidR="00BF70AC" w:rsidRDefault="008F5D4A" w:rsidP="008F5D4A">
      <w:pPr>
        <w:pStyle w:val="L-Bullets"/>
      </w:pPr>
      <w:r>
        <w:t>Introduction to network programming</w:t>
      </w:r>
    </w:p>
    <w:p w14:paraId="77D3039E" w14:textId="655772BB" w:rsidR="008F5D4A" w:rsidRDefault="008F5D4A" w:rsidP="008F5D4A">
      <w:pPr>
        <w:pStyle w:val="L-Bullets"/>
      </w:pPr>
      <w:r>
        <w:t>Network proto</w:t>
      </w:r>
      <w:r w:rsidR="00B61AB8">
        <w:t>cols and communication</w:t>
      </w:r>
    </w:p>
    <w:p w14:paraId="78C0777D" w14:textId="29CC3262" w:rsidR="00B61AB8" w:rsidRDefault="00B61AB8" w:rsidP="008F5D4A">
      <w:pPr>
        <w:pStyle w:val="L-Bullets"/>
      </w:pPr>
      <w:r>
        <w:t>Client-server architecture</w:t>
      </w:r>
    </w:p>
    <w:p w14:paraId="69A673BF" w14:textId="75A606FE" w:rsidR="00B61AB8" w:rsidRDefault="00B61AB8" w:rsidP="008F5D4A">
      <w:pPr>
        <w:pStyle w:val="L-Bullets"/>
      </w:pPr>
      <w:r>
        <w:t>Socket programming basics</w:t>
      </w:r>
    </w:p>
    <w:p w14:paraId="1BBFD834" w14:textId="2B20B797" w:rsidR="00B61AB8" w:rsidRPr="00E7735C" w:rsidRDefault="00B61AB8" w:rsidP="0098105F">
      <w:pPr>
        <w:pStyle w:val="L-Bullets"/>
      </w:pPr>
      <w:r>
        <w:t>Network programming in C# and .NET</w:t>
      </w:r>
    </w:p>
    <w:p w14:paraId="74865FD1" w14:textId="0B4CF37D" w:rsidR="00A55F8D" w:rsidRDefault="220381DB" w:rsidP="220381DB">
      <w:pPr>
        <w:pStyle w:val="H1-Section"/>
        <w:rPr>
          <w:lang w:val="en"/>
        </w:rPr>
      </w:pPr>
      <w:r w:rsidRPr="220381DB">
        <w:rPr>
          <w:lang w:val="en-GB"/>
        </w:rPr>
        <w:t>Technical requirements</w:t>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BA1E637"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r w:rsidR="003C730A" w:rsidRPr="0098105F">
        <w:rPr>
          <w:rStyle w:val="P-URL"/>
        </w:rPr>
        <w:t>https://github.com/PacktPublishing/B21643</w:t>
      </w:r>
      <w:r w:rsidR="003C730A">
        <w:t>.</w:t>
      </w:r>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39B4B239" w:rsidR="00767BA9" w:rsidRDefault="00867BFE" w:rsidP="00767BA9">
      <w:pPr>
        <w:pStyle w:val="H1-Section"/>
      </w:pPr>
      <w:r w:rsidRPr="00867BFE">
        <w:t xml:space="preserve">Introduction to </w:t>
      </w:r>
      <w:r w:rsidR="00E44447">
        <w:t>n</w:t>
      </w:r>
      <w:r w:rsidRPr="00867BFE">
        <w:t xml:space="preserve">etwork </w:t>
      </w:r>
      <w:r w:rsidR="00E44447">
        <w:t>p</w:t>
      </w:r>
      <w:r w:rsidRPr="00867BFE">
        <w:t>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64261450" w:rsidR="00767BA9" w:rsidRPr="00767BA9" w:rsidRDefault="00767BA9" w:rsidP="00767BA9">
      <w:pPr>
        <w:pStyle w:val="H2-Heading"/>
      </w:pPr>
      <w:r w:rsidRPr="00767BA9">
        <w:lastRenderedPageBreak/>
        <w:t xml:space="preserve">Definition and </w:t>
      </w:r>
      <w:r w:rsidR="00221526">
        <w:t>i</w:t>
      </w:r>
      <w:r w:rsidRPr="00767BA9">
        <w:t>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networks. This communication can occur over </w:t>
      </w:r>
      <w:r w:rsidRPr="0098105F">
        <w:rPr>
          <w:rStyle w:val="P-Keyword"/>
        </w:rPr>
        <w:t>local area networks</w:t>
      </w:r>
      <w:r w:rsidRPr="00767BA9">
        <w:rPr>
          <w:lang w:val="en-US"/>
        </w:rPr>
        <w:t xml:space="preserve"> (</w:t>
      </w:r>
      <w:r w:rsidRPr="0098105F">
        <w:rPr>
          <w:rStyle w:val="P-Keyword"/>
        </w:rPr>
        <w:t>LANs</w:t>
      </w:r>
      <w:r w:rsidRPr="00767BA9">
        <w:rPr>
          <w:lang w:val="en-US"/>
        </w:rPr>
        <w:t xml:space="preserve">), </w:t>
      </w:r>
      <w:r w:rsidRPr="0098105F">
        <w:rPr>
          <w:rStyle w:val="P-Keyword"/>
        </w:rPr>
        <w:t>wide area networks</w:t>
      </w:r>
      <w:r w:rsidRPr="00767BA9">
        <w:rPr>
          <w:lang w:val="en-US"/>
        </w:rPr>
        <w:t xml:space="preserve"> (</w:t>
      </w:r>
      <w:r w:rsidRPr="0098105F">
        <w:rPr>
          <w:rStyle w:val="P-Keyword"/>
        </w:rPr>
        <w:t>WANs</w:t>
      </w:r>
      <w:r w:rsidRPr="00767BA9">
        <w:rPr>
          <w:lang w:val="en-US"/>
        </w:rPr>
        <w:t>), the Internet, or any combination thereof. The significance of network programming lies in its ability to enable distributed computing, facilitating collaboration, data sharing, and remote access.</w:t>
      </w:r>
    </w:p>
    <w:p w14:paraId="3AB6B87A" w14:textId="784EDB2C" w:rsid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24E7E6AF" w14:textId="5F12BA53" w:rsidR="00B57E7E" w:rsidRDefault="00B57E7E" w:rsidP="00FB0D89">
      <w:pPr>
        <w:pStyle w:val="P-Regular"/>
      </w:pPr>
      <w:r w:rsidRPr="00B57E7E">
        <w:t>Network programming and network protocols are intimately connected in the world of computer networking. Network programming refers to the practice of developing software applications that can communicate and exchange data across computer networks. These applications rely on a set of rules and conventions known as network protocols. Network protocols define the standardized methods and formats for data transmission, ensuring that different devices and software can understand and interact with each other seamlessly. In essence, network programming leverages these network protocols to enable effective communication and collaboration between devices and systems over networks, making it a fundamental building block of modern networked applications.</w:t>
      </w:r>
    </w:p>
    <w:p w14:paraId="0ECFF1D8" w14:textId="187D95C8" w:rsidR="00767BA9" w:rsidRPr="00767BA9" w:rsidRDefault="0042049C" w:rsidP="00767BA9">
      <w:pPr>
        <w:pStyle w:val="H2-Heading"/>
      </w:pPr>
      <w:r>
        <w:t xml:space="preserve">What is a </w:t>
      </w:r>
      <w:r w:rsidR="00FC2FC1" w:rsidRPr="00767BA9">
        <w:t>network protocol</w:t>
      </w:r>
      <w:r>
        <w:t>?</w:t>
      </w:r>
    </w:p>
    <w:p w14:paraId="5A7DB6EC" w14:textId="47683560" w:rsidR="00767BA9" w:rsidRPr="00767BA9" w:rsidRDefault="00767BA9" w:rsidP="00FC2FC1">
      <w:pPr>
        <w:pStyle w:val="P-Regular"/>
      </w:pPr>
      <w:r w:rsidRPr="00767BA9">
        <w:t xml:space="preserve">Network protocols </w:t>
      </w:r>
      <w:r w:rsidR="005E36C6">
        <w:t>are</w:t>
      </w:r>
      <w:r w:rsidRPr="00767BA9">
        <w:t xml:space="preserve"> the rules and conventions governing communication between devices and applications over networks. Some fundamental protocols include </w:t>
      </w:r>
      <w:r w:rsidRPr="0098105F">
        <w:rPr>
          <w:rStyle w:val="P-Keyword"/>
        </w:rPr>
        <w:t>Transmission Control Protocol/Internet Protoco</w:t>
      </w:r>
      <w:r w:rsidR="00E879BC" w:rsidRPr="0098105F">
        <w:rPr>
          <w:rStyle w:val="P-Keyword"/>
        </w:rPr>
        <w:t>l</w:t>
      </w:r>
      <w:r w:rsidR="00E879BC">
        <w:t xml:space="preserve"> (</w:t>
      </w:r>
      <w:r w:rsidR="00E879BC" w:rsidRPr="0098105F">
        <w:rPr>
          <w:rStyle w:val="P-Keyword"/>
        </w:rPr>
        <w:t>TCP/IP</w:t>
      </w:r>
      <w:r w:rsidR="00E879BC">
        <w:t>)</w:t>
      </w:r>
      <w:r w:rsidRPr="00767BA9">
        <w:t xml:space="preserve">, </w:t>
      </w:r>
      <w:r w:rsidR="00E879BC" w:rsidRPr="0098105F">
        <w:rPr>
          <w:rStyle w:val="P-Keyword"/>
        </w:rPr>
        <w:t>U</w:t>
      </w:r>
      <w:r w:rsidRPr="0098105F">
        <w:rPr>
          <w:rStyle w:val="P-Keyword"/>
        </w:rPr>
        <w:t>ser Datagram Protocol</w:t>
      </w:r>
      <w:r w:rsidR="00E879BC">
        <w:t xml:space="preserve"> (</w:t>
      </w:r>
      <w:r w:rsidR="00E879BC" w:rsidRPr="0098105F">
        <w:rPr>
          <w:rStyle w:val="P-Keyword"/>
        </w:rPr>
        <w:t>UDP</w:t>
      </w:r>
      <w:r w:rsidR="00E879BC">
        <w:t>)</w:t>
      </w:r>
      <w:r w:rsidRPr="00767BA9">
        <w:t xml:space="preserve">, </w:t>
      </w:r>
      <w:r w:rsidRPr="0098105F">
        <w:rPr>
          <w:rStyle w:val="P-Keyword"/>
        </w:rPr>
        <w:t>Hypertext Transfer Protocol</w:t>
      </w:r>
      <w:r w:rsidR="00E879BC">
        <w:t xml:space="preserve"> (</w:t>
      </w:r>
      <w:r w:rsidR="00E879BC" w:rsidRPr="0098105F">
        <w:rPr>
          <w:rStyle w:val="P-Keyword"/>
        </w:rPr>
        <w:t>HTTP</w:t>
      </w:r>
      <w:r w:rsidR="00E879BC">
        <w:t>)</w:t>
      </w:r>
      <w:r w:rsidRPr="00767BA9">
        <w:t xml:space="preserve">, and </w:t>
      </w:r>
      <w:r w:rsidRPr="0098105F">
        <w:rPr>
          <w:rStyle w:val="P-Keyword"/>
        </w:rPr>
        <w:t>File Transfer Protocol</w:t>
      </w:r>
      <w:r w:rsidR="00E879BC">
        <w:t xml:space="preserve"> (</w:t>
      </w:r>
      <w:r w:rsidR="00E879BC" w:rsidRPr="0098105F">
        <w:rPr>
          <w:rStyle w:val="P-Keyword"/>
        </w:rPr>
        <w:t>FTP</w:t>
      </w:r>
      <w:r w:rsidR="00E879BC">
        <w:t>)</w:t>
      </w:r>
      <w:r w:rsidRPr="00767BA9">
        <w:t>.</w:t>
      </w:r>
    </w:p>
    <w:p w14:paraId="23DF5234" w14:textId="5767034A" w:rsidR="00767BA9" w:rsidRPr="00767BA9" w:rsidRDefault="00767BA9" w:rsidP="00FC2FC1">
      <w:pPr>
        <w:pStyle w:val="P-Regular"/>
      </w:pPr>
      <w:r w:rsidRPr="00767BA9">
        <w:t xml:space="preserve">TCP/IP provides reliable, ordered, and error-checked data transmission, making it suitable for applications that require data integrity, such as web browsing and email. </w:t>
      </w:r>
      <w:r w:rsidR="005E36C6">
        <w:t xml:space="preserve">On the other hand, UDP </w:t>
      </w:r>
      <w:r w:rsidRPr="00767BA9">
        <w:t xml:space="preserve">offers fast but unreliable data transmission, making it ideal for real-time communication scenarios like video conferencing and online gaming. HTTP facilitates communication between web clients and servers, enabling the transfer of </w:t>
      </w:r>
      <w:r w:rsidRPr="00767BA9">
        <w:lastRenderedPageBreak/>
        <w:t>web pages and resources. FTP specializes in file transfer, serving as the foundation for sharing files over networks.</w:t>
      </w:r>
    </w:p>
    <w:p w14:paraId="49615FE5" w14:textId="66878E2E" w:rsidR="00767BA9" w:rsidRPr="00767BA9" w:rsidRDefault="0042049C" w:rsidP="00767BA9">
      <w:pPr>
        <w:pStyle w:val="H2-Heading"/>
      </w:pPr>
      <w:r>
        <w:t xml:space="preserve">Where is </w:t>
      </w:r>
      <w:r w:rsidR="00E879BC">
        <w:t>network programming used?</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7F38C2EF" w:rsidR="00767BA9" w:rsidRPr="00767BA9" w:rsidRDefault="00767BA9" w:rsidP="00767BA9">
      <w:pPr>
        <w:pStyle w:val="P-Regular"/>
        <w:rPr>
          <w:lang w:val="en-US"/>
        </w:rPr>
      </w:pPr>
      <w:r w:rsidRPr="00767BA9">
        <w:rPr>
          <w:lang w:val="en-US"/>
        </w:rPr>
        <w:t xml:space="preserve">Real-time communication applications, including instant messaging and voice/video calls, heavily rely on network programming to ensure swift data exchange. In </w:t>
      </w:r>
      <w:r w:rsidRPr="0098105F">
        <w:rPr>
          <w:rStyle w:val="P-Keyword"/>
        </w:rPr>
        <w:t>Internet of Things</w:t>
      </w:r>
      <w:r w:rsidR="00060790">
        <w:rPr>
          <w:lang w:val="en-US"/>
        </w:rPr>
        <w:t xml:space="preserve"> (</w:t>
      </w:r>
      <w:r w:rsidR="00060790" w:rsidRPr="0098105F">
        <w:rPr>
          <w:rStyle w:val="P-Keyword"/>
        </w:rPr>
        <w:t>IoT</w:t>
      </w:r>
      <w:r w:rsidR="00060790">
        <w:rPr>
          <w:lang w:val="en-US"/>
        </w:rPr>
        <w:t>)</w:t>
      </w:r>
      <w:r w:rsidRPr="00767BA9">
        <w:rPr>
          <w:lang w:val="en-US"/>
        </w:rPr>
        <w:t>, network programming enables smart devices to communicate, gather data, and make intelligent decisions. Cloud-based systems leverage network programming to provide scalable, on-demand services to users across the globe.</w:t>
      </w:r>
    </w:p>
    <w:p w14:paraId="5EB1751A" w14:textId="20FEDDDB" w:rsidR="00767BA9" w:rsidRPr="00767BA9" w:rsidRDefault="00767BA9" w:rsidP="00767BA9">
      <w:pPr>
        <w:pStyle w:val="H2-Heading"/>
      </w:pPr>
      <w:r w:rsidRPr="00767BA9">
        <w:t xml:space="preserve">Key </w:t>
      </w:r>
      <w:r w:rsidR="00B7593C" w:rsidRPr="00767BA9">
        <w:t>concepts</w:t>
      </w:r>
      <w:r w:rsidR="00B7593C">
        <w:t xml:space="preserve"> to understand</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7C6E46D7" w14:textId="7574B3BF" w:rsidR="0042049C" w:rsidRDefault="0042049C" w:rsidP="0098105F">
      <w:pPr>
        <w:pStyle w:val="H2-Heading"/>
      </w:pPr>
      <w:r w:rsidRPr="0042049C">
        <w:t xml:space="preserve">Empowering </w:t>
      </w:r>
      <w:r w:rsidR="003F25E2" w:rsidRPr="0042049C">
        <w:t xml:space="preserve">network programming </w:t>
      </w:r>
      <w:r w:rsidRPr="0042049C">
        <w:t>with .NET and C#</w:t>
      </w:r>
    </w:p>
    <w:p w14:paraId="596929EC" w14:textId="6CC5D44C"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1176FABB" w14:textId="62C7DCC7" w:rsidR="00B57E7E" w:rsidRPr="00FB0D89" w:rsidRDefault="00767BA9" w:rsidP="00B57E7E">
      <w:pPr>
        <w:pStyle w:val="P-Regular"/>
        <w:rPr>
          <w:lang w:val="en-US"/>
        </w:rPr>
      </w:pPr>
      <w:r w:rsidRPr="00767BA9">
        <w:rPr>
          <w:lang w:val="en-US"/>
        </w:rPr>
        <w:t xml:space="preserve">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r w:rsidR="002717F8">
        <w:rPr>
          <w:lang w:val="en-US"/>
        </w:rPr>
        <w:t xml:space="preserve"> </w:t>
      </w:r>
      <w:r w:rsidR="00B57E7E">
        <w:rPr>
          <w:lang w:val="en-US"/>
        </w:rPr>
        <w:t xml:space="preserve">Let’s start now by </w:t>
      </w:r>
      <w:r w:rsidR="00B57E7E">
        <w:rPr>
          <w:lang w:val="en-US"/>
        </w:rPr>
        <w:lastRenderedPageBreak/>
        <w:t>understanding how developers leverage network protocols for their application communications.</w:t>
      </w:r>
    </w:p>
    <w:p w14:paraId="784D61C1" w14:textId="3322D6DB" w:rsidR="00767BA9" w:rsidRDefault="00767BA9" w:rsidP="00767BA9">
      <w:pPr>
        <w:pStyle w:val="H1-Section"/>
      </w:pPr>
      <w:r w:rsidRPr="00E9788F">
        <w:t xml:space="preserve">Network </w:t>
      </w:r>
      <w:r w:rsidR="002717F8" w:rsidRPr="00E9788F">
        <w:t>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410D9A92" w:rsidR="00767BA9" w:rsidRPr="00C43FE0" w:rsidRDefault="00767BA9" w:rsidP="00767BA9">
      <w:pPr>
        <w:pStyle w:val="H2-Heading"/>
      </w:pPr>
      <w:r w:rsidRPr="00C43FE0">
        <w:t xml:space="preserve">Network </w:t>
      </w:r>
      <w:r w:rsidR="00D0019F">
        <w:t>p</w:t>
      </w:r>
      <w:r w:rsidRPr="00C43FE0">
        <w:t>rotocols</w:t>
      </w:r>
      <w:r w:rsidR="0042049C">
        <w:t xml:space="preserve"> from 10,000 </w:t>
      </w:r>
      <w:r w:rsidR="00D0019F">
        <w:t>f</w:t>
      </w:r>
      <w:r w:rsidR="0042049C">
        <w:t>eet</w:t>
      </w:r>
    </w:p>
    <w:p w14:paraId="1F700328" w14:textId="0B26419C" w:rsidR="00894698" w:rsidRDefault="00894698" w:rsidP="0098105F">
      <w:pPr>
        <w:pStyle w:val="P-Regular"/>
      </w:pPr>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24ED0CB6" w:rsidR="00894698" w:rsidRDefault="00894698" w:rsidP="00894698">
      <w:pPr>
        <w:pStyle w:val="H3-Subheading"/>
      </w:pPr>
      <w:r>
        <w:t xml:space="preserve">What are </w:t>
      </w:r>
      <w:r w:rsidR="00E60BFD">
        <w:t>n</w:t>
      </w:r>
      <w:r>
        <w:t xml:space="preserve">etwork </w:t>
      </w:r>
      <w:r w:rsidR="00E60BFD">
        <w:t>p</w:t>
      </w:r>
      <w:r>
        <w:t>rotocols?</w:t>
      </w:r>
    </w:p>
    <w:p w14:paraId="763BE636" w14:textId="5C29E68A" w:rsidR="00894698" w:rsidRDefault="00894698" w:rsidP="0098105F">
      <w:pPr>
        <w:pStyle w:val="P-Regular"/>
      </w:pPr>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65987DE3" w:rsidR="00894698" w:rsidRDefault="00894698" w:rsidP="00894698">
      <w:pPr>
        <w:pStyle w:val="H3-Subheading"/>
      </w:pPr>
      <w:r>
        <w:t xml:space="preserve">How </w:t>
      </w:r>
      <w:r w:rsidR="00561F1E">
        <w:t>do protocols facilitate communication?</w:t>
      </w:r>
    </w:p>
    <w:p w14:paraId="0379037C" w14:textId="2230B6D8" w:rsidR="00894698" w:rsidRDefault="00894698" w:rsidP="0098105F">
      <w:pPr>
        <w:pStyle w:val="P-Regular"/>
      </w:pPr>
      <w:r>
        <w:t>Imagine the simple act of accessing a webpage. This action involves multiple layers of communication, each governed by its own protocol:</w:t>
      </w:r>
    </w:p>
    <w:p w14:paraId="695CBE5B" w14:textId="350D67A7" w:rsidR="00894698" w:rsidRDefault="00894698" w:rsidP="00470AE8">
      <w:pPr>
        <w:pStyle w:val="L-Bullets"/>
      </w:pPr>
      <w:r w:rsidRPr="0098105F">
        <w:rPr>
          <w:rStyle w:val="P-Keyword"/>
        </w:rPr>
        <w:t>Addressing</w:t>
      </w:r>
      <w:r>
        <w:t xml:space="preserve">: Your computer must know where to send the request. The </w:t>
      </w:r>
      <w:r w:rsidR="00470AE8" w:rsidRPr="0098105F">
        <w:t>IP</w:t>
      </w:r>
      <w:r>
        <w:t xml:space="preserve"> provides an addressing system, assigning a unique IP address to each device on the network.</w:t>
      </w:r>
    </w:p>
    <w:p w14:paraId="5B3B6A73" w14:textId="7A2FA8DD" w:rsidR="00894698" w:rsidRDefault="00894698" w:rsidP="00554FA9">
      <w:pPr>
        <w:pStyle w:val="L-Bullets"/>
      </w:pPr>
      <w:r w:rsidRPr="0098105F">
        <w:rPr>
          <w:rStyle w:val="P-Keyword"/>
        </w:rPr>
        <w:t>Data Transfer</w:t>
      </w:r>
      <w:r>
        <w:t>: The TCP breaks down your request into smaller data packets, ensures their correct and timely delivery, and assembles them back at the receiving end.</w:t>
      </w:r>
    </w:p>
    <w:p w14:paraId="05DE031C" w14:textId="4A1217CB" w:rsidR="00894698" w:rsidRDefault="00894698" w:rsidP="00554FA9">
      <w:pPr>
        <w:pStyle w:val="L-Bullets"/>
      </w:pPr>
      <w:r w:rsidRPr="0098105F">
        <w:rPr>
          <w:rStyle w:val="P-Keyword"/>
        </w:rPr>
        <w:lastRenderedPageBreak/>
        <w:t>Application Interaction</w:t>
      </w:r>
      <w:r>
        <w:t>: The HTTP</w:t>
      </w:r>
      <w:r w:rsidR="00431C81">
        <w:t>,</w:t>
      </w:r>
      <w:r>
        <w:t xml:space="preserve"> or its secure variant HTTPS, defines how web servers and browsers communicate, ensuring your browser can fetch and display the webpage.</w:t>
      </w:r>
    </w:p>
    <w:p w14:paraId="34B9C7DD" w14:textId="50EFD348" w:rsidR="00894698" w:rsidRDefault="00894698" w:rsidP="0098105F">
      <w:pPr>
        <w:pStyle w:val="P-Regular"/>
      </w:pPr>
      <w:r>
        <w:t xml:space="preserve">Each of these protocols works at a different </w:t>
      </w:r>
      <w:r w:rsidR="00431C81">
        <w:t>network layer</w:t>
      </w:r>
      <w:r>
        <w:t>, and each has its own rules to ensure data is handled correctly at that layer.</w:t>
      </w:r>
    </w:p>
    <w:p w14:paraId="56353483" w14:textId="217CF7A6" w:rsidR="00894698" w:rsidRDefault="00894698" w:rsidP="00894698">
      <w:pPr>
        <w:pStyle w:val="H3-Subheading"/>
      </w:pPr>
      <w:r>
        <w:t xml:space="preserve">Why </w:t>
      </w:r>
      <w:r w:rsidR="00C16305">
        <w:t>are there so many protocols?</w:t>
      </w:r>
    </w:p>
    <w:p w14:paraId="0D723853" w14:textId="4BC8480C" w:rsidR="00894698" w:rsidRDefault="00894698" w:rsidP="0098105F">
      <w:pPr>
        <w:pStyle w:val="P-Regular"/>
      </w:pPr>
      <w:r>
        <w:t>Different communication scenarios require different sets of rules. For instance:</w:t>
      </w:r>
    </w:p>
    <w:p w14:paraId="574DEEDE" w14:textId="14733335" w:rsidR="00894698" w:rsidRDefault="00894698" w:rsidP="00554FA9">
      <w:pPr>
        <w:pStyle w:val="L-Bullets"/>
      </w:pPr>
      <w:r>
        <w:t>File transfers need protocols that ensure complete and error-free data transfer, like the FTP.</w:t>
      </w:r>
    </w:p>
    <w:p w14:paraId="7C623840" w14:textId="2B9305AA" w:rsidR="00894698" w:rsidRDefault="00894698" w:rsidP="00554FA9">
      <w:pPr>
        <w:pStyle w:val="L-Bullets"/>
      </w:pPr>
      <w:r>
        <w:t>Streaming live video, where a minor data loss might be acceptable but speed is crucial, might use the UDP.</w:t>
      </w:r>
    </w:p>
    <w:p w14:paraId="3D89F10C" w14:textId="75CCD3A3" w:rsidR="00894698" w:rsidRDefault="00894698" w:rsidP="00554FA9">
      <w:pPr>
        <w:pStyle w:val="L-Bullets"/>
      </w:pPr>
      <w:r>
        <w:t>Sending emails employs the Simple Mail Transfer Protocol (SMTP), which sets rules for routing and delivering electronic mail.</w:t>
      </w:r>
    </w:p>
    <w:p w14:paraId="145CD0A8" w14:textId="6C3825A6" w:rsidR="00894698" w:rsidRDefault="00894698" w:rsidP="0098105F">
      <w:pPr>
        <w:pStyle w:val="P-Regular"/>
      </w:pPr>
      <w:r>
        <w:t xml:space="preserve">Thus, </w:t>
      </w:r>
      <w:r w:rsidR="00431C81">
        <w:t>many protocols arise</w:t>
      </w:r>
      <w:r>
        <w:t xml:space="preserve"> from the myriad of communication requirements in today's digital age.</w:t>
      </w:r>
    </w:p>
    <w:p w14:paraId="47BD8663" w14:textId="7DCF5B5A" w:rsidR="00894698" w:rsidRDefault="00894698" w:rsidP="00894698">
      <w:pPr>
        <w:pStyle w:val="H3-Subheading"/>
      </w:pPr>
      <w:r>
        <w:t xml:space="preserve">The </w:t>
      </w:r>
      <w:r w:rsidR="004E4DC5">
        <w:t>importance of standardization</w:t>
      </w:r>
    </w:p>
    <w:p w14:paraId="48F0A504" w14:textId="424D2160" w:rsidR="00894698" w:rsidRDefault="00894698" w:rsidP="0098105F">
      <w:pPr>
        <w:pStyle w:val="P-Regular"/>
      </w:pPr>
      <w:r>
        <w:t xml:space="preserve">Without standardization, the digital world as we know it would be in chaos. Each manufacturer might have its own protocols, making inter-device communication a nightmare. Recognizing this early on, organizations like the </w:t>
      </w:r>
      <w:r w:rsidRPr="0098105F">
        <w:rPr>
          <w:rStyle w:val="P-Keyword"/>
        </w:rPr>
        <w:t>Internet Engineering Task Force</w:t>
      </w:r>
      <w:r>
        <w:t xml:space="preserve"> (</w:t>
      </w:r>
      <w:r w:rsidRPr="0098105F">
        <w:rPr>
          <w:rStyle w:val="P-Keyword"/>
        </w:rPr>
        <w:t>IETF</w:t>
      </w:r>
      <w:r>
        <w:t xml:space="preserve">) and the </w:t>
      </w:r>
      <w:r w:rsidRPr="0098105F">
        <w:rPr>
          <w:rStyle w:val="P-Keyword"/>
        </w:rPr>
        <w:t>Institute of Electrical and Electronics Engineers</w:t>
      </w:r>
      <w:r>
        <w:t xml:space="preserve"> (</w:t>
      </w:r>
      <w:r w:rsidRPr="0098105F">
        <w:rPr>
          <w:rStyle w:val="P-Keyword"/>
        </w:rPr>
        <w:t>IEEE</w:t>
      </w:r>
      <w:r>
        <w:t>) took the helm, providing standard definitions for many of the network protocols we use today.</w:t>
      </w:r>
    </w:p>
    <w:p w14:paraId="47B86C7E" w14:textId="1DBE74B5" w:rsidR="00767BA9" w:rsidRDefault="00894698" w:rsidP="0098105F">
      <w:pPr>
        <w:pStyle w:val="P-Regular"/>
      </w:pPr>
      <w:r>
        <w:t xml:space="preserve">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w:t>
      </w:r>
      <w:r w:rsidRPr="0098105F">
        <w:rPr>
          <w:rStyle w:val="P-Italics"/>
        </w:rPr>
        <w:t>speak</w:t>
      </w:r>
      <w:r>
        <w:t xml:space="preserve"> to each other with clarity and purpose.</w:t>
      </w:r>
    </w:p>
    <w:p w14:paraId="0927021B" w14:textId="70D90C3D" w:rsidR="00767BA9" w:rsidRPr="00C43FE0" w:rsidRDefault="00767BA9" w:rsidP="00767BA9">
      <w:pPr>
        <w:pStyle w:val="H2-Heading"/>
      </w:pPr>
      <w:r w:rsidRPr="00C43FE0">
        <w:lastRenderedPageBreak/>
        <w:t xml:space="preserve">TCP/IP </w:t>
      </w:r>
      <w:r w:rsidR="001F2FA4" w:rsidRPr="00C43FE0">
        <w:t>protocol suite</w:t>
      </w:r>
    </w:p>
    <w:p w14:paraId="3D97F9DB" w14:textId="286DB38F" w:rsidR="00DB4088" w:rsidRDefault="00DB4088" w:rsidP="0098105F">
      <w:pPr>
        <w:pStyle w:val="P-Regular"/>
      </w:pPr>
      <w:r>
        <w:t>The foundation of the modern Internet, 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60064757" w:rsidR="00DB4088" w:rsidRDefault="00551C33" w:rsidP="00DB4088">
      <w:pPr>
        <w:pStyle w:val="H3-Subheading"/>
      </w:pPr>
      <w:r>
        <w:t>Tracking the origins of</w:t>
      </w:r>
      <w:r w:rsidR="00DB4088">
        <w:t xml:space="preserve"> TCP/IP</w:t>
      </w:r>
    </w:p>
    <w:p w14:paraId="3BD2A815" w14:textId="4C3C9553" w:rsidR="00DB4088" w:rsidRDefault="00DB4088" w:rsidP="0098105F">
      <w:pPr>
        <w:pStyle w:val="P-Regular"/>
      </w:pPr>
      <w:r>
        <w:t xml:space="preserve">In the late 1960s, the U.S. </w:t>
      </w:r>
      <w:r w:rsidRPr="0098105F">
        <w:rPr>
          <w:rStyle w:val="P-Keyword"/>
        </w:rPr>
        <w:t>Department of Defense's Advanced Research Projects Agency</w:t>
      </w:r>
      <w:r>
        <w:t xml:space="preserve"> (</w:t>
      </w:r>
      <w:r w:rsidRPr="0098105F">
        <w:rPr>
          <w:rStyle w:val="P-Keyword"/>
        </w:rPr>
        <w:t>DARPA</w:t>
      </w:r>
      <w:r>
        <w:t>)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42049C">
        <w:t xml:space="preserve">the </w:t>
      </w:r>
      <w:r w:rsidR="00551C33">
        <w:t xml:space="preserve">development </w:t>
      </w:r>
      <w:r w:rsidR="0042049C">
        <w:t xml:space="preserve">of </w:t>
      </w:r>
      <w:r>
        <w:t>the first iteration of what we know today as TCP/IP.</w:t>
      </w:r>
    </w:p>
    <w:p w14:paraId="1B86F543" w14:textId="4B397FD2" w:rsidR="00DB4088" w:rsidRDefault="00DB4088" w:rsidP="00DB4088">
      <w:pPr>
        <w:pStyle w:val="H3-Subheading"/>
      </w:pPr>
      <w:r>
        <w:t xml:space="preserve">Protocol </w:t>
      </w:r>
      <w:r w:rsidR="00551C33">
        <w:t>l</w:t>
      </w:r>
      <w:r>
        <w:t>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554FA9">
      <w:pPr>
        <w:pStyle w:val="L-Bullets"/>
      </w:pPr>
      <w:r w:rsidRPr="00D32348">
        <w:rPr>
          <w:rStyle w:val="P-Keyword"/>
        </w:rPr>
        <w:t>Physical Layer</w:t>
      </w:r>
      <w:r>
        <w:t xml:space="preserve">: </w:t>
      </w:r>
      <w:commentRangeStart w:id="2"/>
      <w:commentRangeStart w:id="3"/>
      <w:commentRangeStart w:id="4"/>
      <w:r w:rsidRPr="008C7B0D">
        <w:t>It deals with data in the form of bits. This layer mainly handles the host-to-host communication in the network. It defines the transmission medium and mode of communication between two devices.</w:t>
      </w:r>
      <w:commentRangeEnd w:id="2"/>
      <w:r w:rsidR="007566F5">
        <w:rPr>
          <w:rStyle w:val="CommentReference"/>
          <w:rFonts w:eastAsiaTheme="minorHAnsi"/>
          <w:lang w:val="en-US"/>
        </w:rPr>
        <w:commentReference w:id="2"/>
      </w:r>
      <w:commentRangeEnd w:id="3"/>
      <w:r w:rsidR="00787E48">
        <w:rPr>
          <w:rStyle w:val="CommentReference"/>
          <w:rFonts w:eastAsiaTheme="minorHAnsi"/>
          <w:lang w:val="en-US"/>
        </w:rPr>
        <w:commentReference w:id="3"/>
      </w:r>
      <w:commentRangeEnd w:id="4"/>
      <w:r w:rsidR="00787E48">
        <w:rPr>
          <w:rStyle w:val="CommentReference"/>
          <w:rFonts w:eastAsiaTheme="minorHAnsi"/>
          <w:lang w:val="en-US"/>
        </w:rPr>
        <w:commentReference w:id="4"/>
      </w:r>
    </w:p>
    <w:p w14:paraId="041DFFAD" w14:textId="1100067B" w:rsidR="00DB4088" w:rsidRDefault="00DB4088" w:rsidP="009200AE">
      <w:pPr>
        <w:pStyle w:val="L-Bullets"/>
      </w:pPr>
      <w:r w:rsidRPr="0098105F">
        <w:rPr>
          <w:rStyle w:val="P-Keyword"/>
        </w:rPr>
        <w:t>Link Layer (or Network Interface Layer)</w:t>
      </w:r>
      <w:r w:rsidRPr="009200AE">
        <w:t>:</w:t>
      </w:r>
      <w:r>
        <w:t xml:space="preserve"> It deals with the physical connection and data link aspects, ensuring that data is sent and received over the physical medium, like Ethernet or Wi-Fi.</w:t>
      </w:r>
    </w:p>
    <w:p w14:paraId="0DE64101" w14:textId="77777777" w:rsidR="00DB4088" w:rsidRDefault="00DB4088" w:rsidP="00554FA9">
      <w:pPr>
        <w:pStyle w:val="L-Bullets"/>
      </w:pPr>
      <w:r w:rsidRPr="0098105F">
        <w:rPr>
          <w:rStyle w:val="P-Keyword"/>
        </w:rPr>
        <w:t>Internet (or IP) Layer</w:t>
      </w:r>
      <w:r>
        <w:t>: This layer handles addressing and routing. It ensures data packets are sent to the correct destination based on IP addresses.</w:t>
      </w:r>
    </w:p>
    <w:p w14:paraId="55587CD5" w14:textId="77777777" w:rsidR="00DB4088" w:rsidRDefault="00DB4088" w:rsidP="00554FA9">
      <w:pPr>
        <w:pStyle w:val="L-Bullets"/>
      </w:pPr>
      <w:r w:rsidRPr="0098105F">
        <w:rPr>
          <w:rStyle w:val="P-Keyword"/>
        </w:rPr>
        <w:t>Transport Layer</w:t>
      </w:r>
      <w:r>
        <w:t>: This is where TCP and UDP (User Datagram Protocol) reside. While TCP ensures reliable and ordered data delivery, UDP is for quick, connectionless communication.</w:t>
      </w:r>
    </w:p>
    <w:p w14:paraId="6B993D18" w14:textId="5C24D81F" w:rsidR="008C7B0D" w:rsidRDefault="00DB4088" w:rsidP="00554FA9">
      <w:pPr>
        <w:pStyle w:val="L-Bullets"/>
      </w:pPr>
      <w:r w:rsidRPr="0098105F">
        <w:rPr>
          <w:rStyle w:val="P-Keyword"/>
        </w:rPr>
        <w:lastRenderedPageBreak/>
        <w:t>Application Layer</w:t>
      </w:r>
      <w:r>
        <w:t>: Here, various application protocols like HTTP, FTP, and SMTP operate. This layer directly interacts with end-user applications and is responsible for data formatting, encryption, and other session management.</w:t>
      </w:r>
    </w:p>
    <w:p w14:paraId="06DEB2B4" w14:textId="77777777" w:rsidR="0042049C" w:rsidRDefault="0042049C" w:rsidP="0042049C"/>
    <w:commentRangeStart w:id="5"/>
    <w:commentRangeStart w:id="6"/>
    <w:commentRangeStart w:id="7"/>
    <w:p w14:paraId="46CA7576" w14:textId="77777777" w:rsidR="004F0415" w:rsidRDefault="00CD6CAC" w:rsidP="0098105F">
      <w:pPr>
        <w:pStyle w:val="IMG-Figure"/>
      </w:pPr>
      <w:r w:rsidRPr="00CE2F70">
        <w:rPr>
          <w:noProof/>
        </w:rP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8.8pt;height:215.4pt;mso-width-percent:0;mso-height-percent:0;mso-width-percent:0;mso-height-percent:0" o:ole="">
            <v:imagedata r:id="rId13" o:title=""/>
          </v:shape>
          <o:OLEObject Type="Embed" ProgID="Visio.Drawing.15" ShapeID="_x0000_i1025" DrawAspect="Content" ObjectID="_1756922429" r:id="rId14"/>
        </w:object>
      </w:r>
      <w:commentRangeEnd w:id="5"/>
      <w:r w:rsidR="002E09D9">
        <w:rPr>
          <w:rStyle w:val="CommentReference"/>
          <w:rFonts w:eastAsiaTheme="minorHAnsi" w:cstheme="minorBidi"/>
          <w:lang w:val="en-US"/>
        </w:rPr>
        <w:commentReference w:id="5"/>
      </w:r>
      <w:commentRangeEnd w:id="6"/>
      <w:r w:rsidR="002C1141">
        <w:rPr>
          <w:rStyle w:val="CommentReference"/>
          <w:rFonts w:eastAsiaTheme="minorHAnsi" w:cstheme="minorBidi"/>
          <w:lang w:val="en-US"/>
        </w:rPr>
        <w:commentReference w:id="6"/>
      </w:r>
      <w:commentRangeEnd w:id="7"/>
      <w:r w:rsidR="006479DA">
        <w:rPr>
          <w:rStyle w:val="CommentReference"/>
          <w:rFonts w:eastAsiaTheme="minorHAnsi" w:cstheme="minorBidi"/>
          <w:lang w:val="en-US"/>
        </w:rPr>
        <w:commentReference w:id="7"/>
      </w:r>
    </w:p>
    <w:p w14:paraId="5B644903" w14:textId="3E877E6F" w:rsidR="004F0415" w:rsidRDefault="004F0415" w:rsidP="00517EDC">
      <w:pPr>
        <w:pStyle w:val="IMG-Caption"/>
      </w:pPr>
      <w:r>
        <w:t>Figure</w:t>
      </w:r>
      <w:r w:rsidR="00517EDC">
        <w:t xml:space="preserve"> 1.1 -</w:t>
      </w:r>
      <w:r>
        <w:t xml:space="preserve"> </w:t>
      </w:r>
      <w:r>
        <w:fldChar w:fldCharType="begin"/>
      </w:r>
      <w:r>
        <w:instrText xml:space="preserve"> SEQ Figure \* ARABIC </w:instrText>
      </w:r>
      <w:r>
        <w:fldChar w:fldCharType="separate"/>
      </w:r>
      <w:r w:rsidR="005A1983">
        <w:rPr>
          <w:noProof/>
        </w:rPr>
        <w:t>1</w:t>
      </w:r>
      <w:r>
        <w:rPr>
          <w:noProof/>
        </w:rPr>
        <w:fldChar w:fldCharType="end"/>
      </w:r>
      <w:r>
        <w:t>TCP/IP Protocol Layers</w:t>
      </w:r>
    </w:p>
    <w:p w14:paraId="42D153CE" w14:textId="4B630110" w:rsidR="002C1141" w:rsidRDefault="002C1141" w:rsidP="0098105F">
      <w:pPr>
        <w:pStyle w:val="P-Regular"/>
      </w:pPr>
      <w:r>
        <w:t>///</w:t>
      </w:r>
    </w:p>
    <w:p w14:paraId="35F3DE35" w14:textId="088BCEF0" w:rsidR="00D32348" w:rsidRPr="002C1141" w:rsidRDefault="00D32348" w:rsidP="0098105F">
      <w:pPr>
        <w:pStyle w:val="P-Regular"/>
      </w:pPr>
      <w:r w:rsidRPr="00D32348">
        <w:rPr>
          <w:lang w:val="en-US"/>
        </w:rPr>
        <w:t>This layered architecture enables modular design, where each layer contributes specific functionalities, resulting in the robust and scalable network communication we rely on today.</w:t>
      </w:r>
    </w:p>
    <w:p w14:paraId="7B70ADEF" w14:textId="5F137906" w:rsidR="00DB4088" w:rsidRDefault="00DB4088" w:rsidP="00DB4088">
      <w:pPr>
        <w:pStyle w:val="H3-Subheading"/>
      </w:pPr>
      <w:r>
        <w:t>TCP and IP: The Dynamic Duo</w:t>
      </w:r>
    </w:p>
    <w:p w14:paraId="660122BE" w14:textId="76244EA7" w:rsidR="00DB4088" w:rsidRDefault="00DB4088" w:rsidP="0098105F">
      <w:pPr>
        <w:pStyle w:val="P-Regular"/>
      </w:pPr>
      <w:r>
        <w:t>TCP and IP are two distinct but intertwined protocols within the suite</w:t>
      </w:r>
      <w:r w:rsidR="000D4684">
        <w:t xml:space="preserve"> of TCP/IP</w:t>
      </w:r>
      <w:r>
        <w:t xml:space="preserve">. </w:t>
      </w:r>
      <w:commentRangeStart w:id="8"/>
      <w:commentRangeStart w:id="9"/>
      <w:commentRangeStart w:id="10"/>
      <w:r>
        <w:t xml:space="preserve">IP is responsible for delivering packets from the source host to the destination host based on the IP addresses. </w:t>
      </w:r>
      <w:commentRangeEnd w:id="8"/>
      <w:r w:rsidR="00785A8A">
        <w:rPr>
          <w:rStyle w:val="CommentReference"/>
        </w:rPr>
        <w:commentReference w:id="8"/>
      </w:r>
      <w:commentRangeEnd w:id="9"/>
      <w:r w:rsidR="00731CF1">
        <w:rPr>
          <w:rStyle w:val="CommentReference"/>
          <w:rFonts w:eastAsiaTheme="minorHAnsi"/>
          <w:lang w:val="en-US"/>
        </w:rPr>
        <w:commentReference w:id="9"/>
      </w:r>
      <w:commentRangeEnd w:id="10"/>
      <w:r w:rsidR="0065592E">
        <w:rPr>
          <w:rStyle w:val="CommentReference"/>
          <w:rFonts w:eastAsiaTheme="minorHAnsi"/>
          <w:lang w:val="en-US"/>
        </w:rPr>
        <w:commentReference w:id="10"/>
      </w:r>
      <w:r>
        <w:t xml:space="preserve">It does not guarantee </w:t>
      </w:r>
      <w:r w:rsidR="0079391B">
        <w:t>delivery,</w:t>
      </w:r>
      <w:r>
        <w:t xml:space="preserve"> nor does it ensure correct sequence or avoid duplicate delivery.</w:t>
      </w:r>
    </w:p>
    <w:p w14:paraId="6A345F99" w14:textId="2901E8D5" w:rsidR="00DB4088" w:rsidRDefault="00DB4088" w:rsidP="0098105F">
      <w:pPr>
        <w:pStyle w:val="P-Regular"/>
      </w:pPr>
      <w:r>
        <w:t xml:space="preserve">On the other hand, TCP is all about reliability. It ensures data integrity and delivers data in the correct order. By establishing connections, sequencing data packets, and </w:t>
      </w:r>
      <w:r>
        <w:lastRenderedPageBreak/>
        <w:t>acknowledging received packets, TCP ensures that communication is reliable and error-free.</w:t>
      </w:r>
    </w:p>
    <w:p w14:paraId="76444FE3" w14:textId="421103A9" w:rsidR="00DB4088" w:rsidRDefault="00DB4088" w:rsidP="00DB4088">
      <w:pPr>
        <w:pStyle w:val="H3-Subheading"/>
      </w:pPr>
      <w:r>
        <w:t xml:space="preserve">Significance in </w:t>
      </w:r>
      <w:r w:rsidR="003B79B4">
        <w:t>today’s world</w:t>
      </w:r>
    </w:p>
    <w:p w14:paraId="310CE9C4" w14:textId="28CF7ACB" w:rsidR="00DB4088" w:rsidRDefault="00DB4088" w:rsidP="0098105F">
      <w:pPr>
        <w:pStyle w:val="P-Regular"/>
      </w:pPr>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rsidP="0098105F">
      <w:pPr>
        <w:pStyle w:val="P-Regular"/>
      </w:pPr>
      <w:r>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4A11911E" w:rsidR="00767BA9" w:rsidRPr="00C43FE0" w:rsidRDefault="000D4684" w:rsidP="00767BA9">
      <w:pPr>
        <w:pStyle w:val="H2-Heading"/>
      </w:pPr>
      <w:r>
        <w:t xml:space="preserve">What other </w:t>
      </w:r>
      <w:r w:rsidR="003B79B4">
        <w:t>network protocols are used today?</w:t>
      </w:r>
    </w:p>
    <w:p w14:paraId="6D1A7CAA" w14:textId="53E011E8"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7450F63B" w:rsidR="00CC67E4" w:rsidRDefault="00CC67E4" w:rsidP="0098105F">
      <w:pPr>
        <w:pStyle w:val="P-Regular"/>
      </w:pPr>
      <w:r>
        <w:t>UDP</w:t>
      </w:r>
      <w:r w:rsidR="003B79B4">
        <w:t xml:space="preserve"> </w:t>
      </w:r>
      <w:r>
        <w:t xml:space="preserve">is defined by its simplicity and speed. Unlike its counterpart, the TCP, which emphasizes reliability and order, UDP sends data packets without establishing a connection or ensuring that the packets are received in order. Its </w:t>
      </w:r>
      <w:r w:rsidRPr="0098105F">
        <w:rPr>
          <w:rStyle w:val="P-Italics"/>
        </w:rPr>
        <w:t>fire-and-forget</w:t>
      </w:r>
      <w:r>
        <w:t xml:space="preserve"> methodology is what makes it both efficient and sometimes unreliable. Without the overhead of establishing connections or verifying data receipt, UDP can transmit data faster.</w:t>
      </w:r>
    </w:p>
    <w:p w14:paraId="42374AF9" w14:textId="61032CDE" w:rsidR="00CC67E4" w:rsidRDefault="00CC67E4" w:rsidP="00CC67E4">
      <w:pPr>
        <w:pStyle w:val="H3-Subheading"/>
      </w:pPr>
      <w:r>
        <w:t xml:space="preserve">Where </w:t>
      </w:r>
      <w:r w:rsidR="003B79B4">
        <w:t>does UDP shine?</w:t>
      </w:r>
    </w:p>
    <w:p w14:paraId="719BC82B" w14:textId="51DD2F04" w:rsidR="00CC67E4" w:rsidRDefault="00CC67E4" w:rsidP="0098105F">
      <w:pPr>
        <w:pStyle w:val="P-Regular"/>
      </w:pPr>
      <w:r>
        <w:t xml:space="preserve">Streaming services, online gaming, and </w:t>
      </w:r>
      <w:r w:rsidRPr="0098105F">
        <w:rPr>
          <w:rStyle w:val="P-Keyword"/>
        </w:rPr>
        <w:t>Voice over Internet Protocol</w:t>
      </w:r>
      <w:r w:rsidR="003B79B4">
        <w:t xml:space="preserve"> (</w:t>
      </w:r>
      <w:r w:rsidR="003B79B4" w:rsidRPr="0098105F">
        <w:rPr>
          <w:rStyle w:val="P-Keyword"/>
        </w:rPr>
        <w:t>VoIP</w:t>
      </w:r>
      <w:r>
        <w:t xml:space="preserve">) are arenas where UDP is most favored. In these scenarios, speed is of the essence. For instance, when watching a live stream, it's more crucial to get the data quickly than to </w:t>
      </w:r>
      <w:r>
        <w:lastRenderedPageBreak/>
        <w:t>ensure every single packet is received. A few missing frames in a video or milliseconds in a voice call won't significantly disrupt the user experience, making UDP the protocol of choice.</w:t>
      </w:r>
    </w:p>
    <w:p w14:paraId="3120046F" w14:textId="64E53F99" w:rsidR="00CC67E4" w:rsidRDefault="003B79B4" w:rsidP="0098105F">
      <w:pPr>
        <w:pStyle w:val="P-Regular"/>
      </w:pPr>
      <w:r>
        <w:t>Here are a few o</w:t>
      </w:r>
      <w:r w:rsidR="00CC67E4">
        <w:t xml:space="preserve">ther </w:t>
      </w:r>
      <w:r>
        <w:t>t</w:t>
      </w:r>
      <w:r w:rsidR="00CC67E4">
        <w:t xml:space="preserve">ransport </w:t>
      </w:r>
      <w:r>
        <w:t>p</w:t>
      </w:r>
      <w:r w:rsidR="00CC67E4">
        <w:t>rotocols</w:t>
      </w:r>
      <w:r>
        <w:t>:</w:t>
      </w:r>
    </w:p>
    <w:p w14:paraId="06C10780" w14:textId="49C5BCDA" w:rsidR="00CC67E4" w:rsidRDefault="00CC67E4" w:rsidP="00554FA9">
      <w:pPr>
        <w:pStyle w:val="L-Bullets"/>
      </w:pPr>
      <w:r w:rsidRPr="0098105F">
        <w:rPr>
          <w:rStyle w:val="P-Keyword"/>
        </w:rPr>
        <w:t>Stream Control Transmission Protocol</w:t>
      </w:r>
      <w:r w:rsidR="003B79B4" w:rsidRPr="0098105F">
        <w:rPr>
          <w:rStyle w:val="P-Keyword"/>
        </w:rPr>
        <w:t xml:space="preserve"> (SCTP</w:t>
      </w:r>
      <w:r w:rsidRPr="0098105F">
        <w:rPr>
          <w:rStyle w:val="P-Keyword"/>
        </w:rPr>
        <w:t>)</w:t>
      </w:r>
      <w:r>
        <w:t>: Combining the best of TCP and UDP, SCTP can send multiple streams of data at once, making it particularly effective for transporting multimedia data. It's both reliable and preserves message boundaries, unlike TCP.</w:t>
      </w:r>
    </w:p>
    <w:p w14:paraId="3CA3E4F0" w14:textId="41EAE318" w:rsidR="00CC67E4" w:rsidRDefault="00CC67E4" w:rsidP="00554FA9">
      <w:pPr>
        <w:pStyle w:val="L-Bullets"/>
      </w:pPr>
      <w:r w:rsidRPr="0098105F">
        <w:rPr>
          <w:rStyle w:val="P-Keyword"/>
        </w:rPr>
        <w:t>Datagram Congestion Control Protocol</w:t>
      </w:r>
      <w:r w:rsidR="003B79B4" w:rsidRPr="0098105F">
        <w:rPr>
          <w:rStyle w:val="P-Keyword"/>
        </w:rPr>
        <w:t xml:space="preserve"> (DCCP</w:t>
      </w:r>
      <w:r w:rsidRPr="0098105F">
        <w:rPr>
          <w:rStyle w:val="P-Keyword"/>
        </w:rPr>
        <w:t>)</w:t>
      </w:r>
      <w:r>
        <w:t>: This protocol aims to offer a middle ground between TCP and UDP. It's designed for applications that need more than UDP's best-effort service but less than TCP's guaranteed delivery.</w:t>
      </w:r>
    </w:p>
    <w:p w14:paraId="5C8F1BEB" w14:textId="6AACB0EB" w:rsidR="00D32348" w:rsidRDefault="00D32348" w:rsidP="0098105F">
      <w:pPr>
        <w:pStyle w:val="P-Regular"/>
      </w:pPr>
      <w:r w:rsidRPr="00D32348">
        <w:rPr>
          <w:lang w:val="en-US"/>
        </w:rPr>
        <w:t>Overall, streaming network protocols play a crucial role in enabling high-quality, real-time content delivery over the internet and contribute to the seamless user experiences we encounter in various online services and applications.</w:t>
      </w:r>
    </w:p>
    <w:p w14:paraId="76929C7B" w14:textId="6BCBFA6D" w:rsidR="00CC67E4" w:rsidRDefault="00CC67E4" w:rsidP="00CC67E4">
      <w:pPr>
        <w:pStyle w:val="H3-Subheading"/>
      </w:pPr>
      <w:r>
        <w:t xml:space="preserve">Why </w:t>
      </w:r>
      <w:r w:rsidR="003B79B4">
        <w:t>do we need multiple transport protocols?</w:t>
      </w:r>
    </w:p>
    <w:p w14:paraId="5AAC22D5" w14:textId="55A5BF7C" w:rsidR="00CC67E4" w:rsidRDefault="00CC67E4" w:rsidP="0098105F">
      <w:pPr>
        <w:pStyle w:val="P-Regular"/>
      </w:pPr>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rsidP="0098105F">
      <w:pPr>
        <w:pStyle w:val="P-Regular"/>
      </w:pPr>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19572B57" w:rsidR="00767BA9" w:rsidRPr="00C43FE0" w:rsidRDefault="00767BA9" w:rsidP="00767BA9">
      <w:pPr>
        <w:pStyle w:val="H2-Heading"/>
      </w:pPr>
      <w:r w:rsidRPr="00C43FE0">
        <w:t xml:space="preserve">Application </w:t>
      </w:r>
      <w:r w:rsidR="00BE067D" w:rsidRPr="00C43FE0">
        <w:t>layer protocols</w:t>
      </w:r>
    </w:p>
    <w:p w14:paraId="4579F163" w14:textId="7F907643" w:rsidR="00CC67E4" w:rsidRDefault="00CC67E4" w:rsidP="0098105F">
      <w:pPr>
        <w:pStyle w:val="P-Regular"/>
      </w:pPr>
      <w:r>
        <w:t xml:space="preserve">In the intricate realm of networking, the application layer stands as the interface between the user and the underlying network processes. </w:t>
      </w:r>
      <w:r w:rsidR="00431C81">
        <w:t>Here,</w:t>
      </w:r>
      <w:r>
        <w:t xml:space="preserve"> we find application layer </w:t>
      </w:r>
      <w:r>
        <w:lastRenderedPageBreak/>
        <w:t>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2BC5B6F8" w:rsidR="00CC67E4" w:rsidRDefault="00CC67E4" w:rsidP="00CC67E4">
      <w:pPr>
        <w:pStyle w:val="H3-Subheading"/>
      </w:pPr>
      <w:r>
        <w:t xml:space="preserve">Decoding </w:t>
      </w:r>
      <w:r w:rsidR="00BE067D">
        <w:t>application layer protocols</w:t>
      </w:r>
    </w:p>
    <w:p w14:paraId="3A487B83" w14:textId="38D17F4C" w:rsidR="00CC67E4" w:rsidRDefault="00CC67E4" w:rsidP="0098105F">
      <w:pPr>
        <w:pStyle w:val="P-Regular"/>
      </w:pPr>
      <w:r>
        <w:t>Application layer protocols define the rules and conventions for network services. These protocols aren't necessarily about the application itself (like a web browser or email client) but rather the conventions they use to communicate over a network.</w:t>
      </w:r>
    </w:p>
    <w:p w14:paraId="1FAC9697" w14:textId="6B16D8C6" w:rsidR="00BD19E4" w:rsidRPr="00BD19E4" w:rsidRDefault="00BE067D" w:rsidP="0098105F">
      <w:pPr>
        <w:pStyle w:val="P-Regular"/>
      </w:pPr>
      <w:r>
        <w:t>The following list discusses s</w:t>
      </w:r>
      <w:r w:rsidR="00CC67E4">
        <w:t xml:space="preserve">ome </w:t>
      </w:r>
      <w:r>
        <w:t>prominent protocols of the application layer:</w:t>
      </w:r>
    </w:p>
    <w:p w14:paraId="67BAEE0B" w14:textId="6454D9A4" w:rsidR="00CC67E4" w:rsidRDefault="00CC67E4" w:rsidP="00554FA9">
      <w:pPr>
        <w:pStyle w:val="L-Bullets"/>
      </w:pPr>
      <w:r w:rsidRPr="0098105F">
        <w:rPr>
          <w:rStyle w:val="P-Keyword"/>
        </w:rPr>
        <w:t>HTTP/HTTPS</w:t>
      </w:r>
      <w:r>
        <w:t xml:space="preserve">: These </w:t>
      </w:r>
      <w:r w:rsidR="00431C81">
        <w:t>rules govern</w:t>
      </w:r>
      <w:r>
        <w:t xml:space="preserve"> web browsers and servers, making websites accessible. HTTP fetches web pages, while HTTPS does the same with added encryption for security.</w:t>
      </w:r>
    </w:p>
    <w:p w14:paraId="219F810A" w14:textId="262E55FA" w:rsidR="00CC67E4" w:rsidRDefault="00CC67E4" w:rsidP="00554FA9">
      <w:pPr>
        <w:pStyle w:val="L-Bullets"/>
      </w:pPr>
      <w:r w:rsidRPr="0098105F">
        <w:rPr>
          <w:rStyle w:val="P-Keyword"/>
        </w:rPr>
        <w:t>FTP</w:t>
      </w:r>
      <w:r>
        <w:t>: As the name suggests, FTP is about transferring files between a client and a server, allowing for uploads and downloads.</w:t>
      </w:r>
    </w:p>
    <w:p w14:paraId="7264726B" w14:textId="57F6E49C" w:rsidR="00CC67E4" w:rsidRDefault="00CC67E4" w:rsidP="00554FA9">
      <w:pPr>
        <w:pStyle w:val="L-Bullets"/>
      </w:pPr>
      <w:r w:rsidRPr="0098105F">
        <w:rPr>
          <w:rStyle w:val="P-Keyword"/>
        </w:rPr>
        <w:t>SMTP</w:t>
      </w:r>
      <w:r>
        <w:t xml:space="preserve">: While SMTP is used for sending emails, </w:t>
      </w:r>
      <w:r w:rsidRPr="0098105F">
        <w:rPr>
          <w:rStyle w:val="P-Keyword"/>
        </w:rPr>
        <w:t>Post Office Protocol</w:t>
      </w:r>
      <w:r w:rsidR="00BE067D">
        <w:t xml:space="preserve"> (</w:t>
      </w:r>
      <w:r w:rsidR="00BE067D" w:rsidRPr="0098105F">
        <w:rPr>
          <w:rStyle w:val="P-Keyword"/>
        </w:rPr>
        <w:t>POP</w:t>
      </w:r>
      <w:r>
        <w:t xml:space="preserve">) and </w:t>
      </w:r>
      <w:r w:rsidRPr="0098105F">
        <w:rPr>
          <w:rStyle w:val="P-Keyword"/>
        </w:rPr>
        <w:t>Internet Message Access Protocol</w:t>
      </w:r>
      <w:r w:rsidR="00BE067D">
        <w:t xml:space="preserve"> (</w:t>
      </w:r>
      <w:r w:rsidR="00BE067D" w:rsidRPr="0098105F">
        <w:rPr>
          <w:rStyle w:val="P-Keyword"/>
        </w:rPr>
        <w:t>IMAP</w:t>
      </w:r>
      <w:r>
        <w:t>) are for receiving. They ensure your emails find their way to the right inboxes.</w:t>
      </w:r>
    </w:p>
    <w:p w14:paraId="49DFBE53" w14:textId="35AD285D" w:rsidR="00CC67E4" w:rsidRDefault="00CC67E4" w:rsidP="00554FA9">
      <w:pPr>
        <w:pStyle w:val="L-Bullets"/>
      </w:pPr>
      <w:r w:rsidRPr="0098105F">
        <w:rPr>
          <w:rStyle w:val="P-Keyword"/>
        </w:rPr>
        <w:t>Domain Name System</w:t>
      </w:r>
      <w:r w:rsidR="00BE067D" w:rsidRPr="0098105F">
        <w:rPr>
          <w:rStyle w:val="P-Keyword"/>
        </w:rPr>
        <w:t xml:space="preserve"> (DNS</w:t>
      </w:r>
      <w:r w:rsidRPr="0098105F">
        <w:rPr>
          <w:rStyle w:val="P-Keyword"/>
        </w:rPr>
        <w:t>)</w:t>
      </w:r>
      <w:r>
        <w:t>: Ever wondered how website names (like www.example.com) translate to IP addresses? That's DNS in action, resolving domain names into IPs.</w:t>
      </w:r>
    </w:p>
    <w:p w14:paraId="246D08FE" w14:textId="4EF23CA5" w:rsidR="00CC67E4" w:rsidRDefault="00CC67E4" w:rsidP="00554FA9">
      <w:pPr>
        <w:pStyle w:val="L-Bullets"/>
      </w:pPr>
      <w:r w:rsidRPr="0098105F">
        <w:rPr>
          <w:rStyle w:val="P-Keyword"/>
        </w:rPr>
        <w:t>Dynamic Host Configuration Protocol</w:t>
      </w:r>
      <w:r w:rsidR="00BE067D" w:rsidRPr="0098105F">
        <w:rPr>
          <w:rStyle w:val="P-Keyword"/>
        </w:rPr>
        <w:t xml:space="preserve"> (DHCP</w:t>
      </w:r>
      <w:r w:rsidRPr="0098105F">
        <w:rPr>
          <w:rStyle w:val="P-Keyword"/>
        </w:rPr>
        <w:t>)</w:t>
      </w:r>
      <w:r>
        <w:t>: DHCP automatically assigns IP addresses to devices on a network, making network management more efficient.</w:t>
      </w:r>
    </w:p>
    <w:p w14:paraId="5AC06301" w14:textId="35D71BAA" w:rsidR="000D437A" w:rsidRDefault="000D437A" w:rsidP="0098105F">
      <w:pPr>
        <w:pStyle w:val="P-Regular"/>
      </w:pPr>
      <w:r w:rsidRPr="000D437A">
        <w:rPr>
          <w:lang w:val="en-US"/>
        </w:rPr>
        <w:t>These protocols enable the creation, exchange, and interpretation of data between software applications running on different devices, facilitating seamless communication over networks.</w:t>
      </w:r>
      <w:r>
        <w:rPr>
          <w:lang w:val="en-US"/>
        </w:rPr>
        <w:t xml:space="preserve"> </w:t>
      </w:r>
      <w:r w:rsidRPr="000D437A">
        <w:rPr>
          <w:lang w:val="en-US"/>
        </w:rPr>
        <w:t>Their role in shaping how we access and interact with digital services and content across the internet is fundamental, making them a cornerstone of modern networked environments.</w:t>
      </w:r>
    </w:p>
    <w:p w14:paraId="05FEC441" w14:textId="087A9DE6" w:rsidR="00CC67E4" w:rsidRDefault="00CC67E4" w:rsidP="00CC67E4">
      <w:pPr>
        <w:pStyle w:val="H3-Subheading"/>
      </w:pPr>
      <w:r>
        <w:t xml:space="preserve">Why are </w:t>
      </w:r>
      <w:r w:rsidR="00BE067D">
        <w:t>application layer protocols crucial?</w:t>
      </w:r>
    </w:p>
    <w:p w14:paraId="4FC768DF" w14:textId="52AFED29" w:rsidR="00CC67E4" w:rsidRDefault="00CC67E4" w:rsidP="0098105F">
      <w:pPr>
        <w:pStyle w:val="P-Regular"/>
      </w:pPr>
      <w:r>
        <w:lastRenderedPageBreak/>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rsidP="0098105F">
      <w:pPr>
        <w:pStyle w:val="P-Regular"/>
      </w:pPr>
      <w:r>
        <w:t>The application layer is also the realm where most encryption for security occurs. Protocols like HTTPS and secure versions of FTP ensure data confidentiality and integrity.</w:t>
      </w:r>
    </w:p>
    <w:p w14:paraId="49BADC34" w14:textId="3E0D5D02" w:rsidR="00767BA9" w:rsidRPr="00C43FE0" w:rsidRDefault="00767BA9" w:rsidP="00767BA9">
      <w:pPr>
        <w:pStyle w:val="H2-Heading"/>
      </w:pPr>
      <w:r w:rsidRPr="00C43FE0">
        <w:t xml:space="preserve">Communication </w:t>
      </w:r>
      <w:r w:rsidR="00BE067D">
        <w:t>m</w:t>
      </w:r>
      <w:r w:rsidRPr="00C43FE0">
        <w:t>odels</w:t>
      </w:r>
    </w:p>
    <w:p w14:paraId="1370F1ED" w14:textId="21B5F21E" w:rsidR="00554FA9" w:rsidRDefault="00767BA9" w:rsidP="0098105F">
      <w:pPr>
        <w:pStyle w:val="P-Regular"/>
      </w:pPr>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7CA702AE" w14:textId="07E6B397" w:rsidR="00767BA9" w:rsidRDefault="00767BA9" w:rsidP="0098105F">
      <w:pPr>
        <w:pStyle w:val="P-Regular"/>
      </w:pPr>
      <w:r>
        <w:t xml:space="preserve">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5714C301" w:rsidR="00767BA9" w:rsidRPr="003D1AFE" w:rsidRDefault="00767BA9" w:rsidP="00767BA9">
      <w:pPr>
        <w:pStyle w:val="H1-Section"/>
      </w:pPr>
      <w:r w:rsidRPr="003D1AFE">
        <w:t>Client-</w:t>
      </w:r>
      <w:r w:rsidR="00BE067D">
        <w:t>s</w:t>
      </w:r>
      <w:r w:rsidRPr="003D1AFE">
        <w:t xml:space="preserve">erver </w:t>
      </w:r>
      <w:r w:rsidR="00BE067D">
        <w:t>a</w:t>
      </w:r>
      <w:r w:rsidRPr="003D1AFE">
        <w:t>rchitecture</w:t>
      </w:r>
    </w:p>
    <w:p w14:paraId="11CEFA0A" w14:textId="77777777" w:rsidR="00767BA9" w:rsidRDefault="00767BA9" w:rsidP="0098105F">
      <w:pPr>
        <w:pStyle w:val="P-Regular"/>
      </w:pPr>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5289D853" w:rsidR="00767BA9" w:rsidRPr="004C7E52" w:rsidRDefault="00767BA9" w:rsidP="00767BA9">
      <w:pPr>
        <w:pStyle w:val="H2-Heading"/>
      </w:pPr>
      <w:r w:rsidRPr="004C7E52">
        <w:t xml:space="preserve">Definition and </w:t>
      </w:r>
      <w:r w:rsidR="00BE067D">
        <w:t>c</w:t>
      </w:r>
      <w:r w:rsidRPr="004C7E52">
        <w:t>oncept</w:t>
      </w:r>
    </w:p>
    <w:p w14:paraId="599DE354" w14:textId="77777777" w:rsidR="00767BA9" w:rsidRDefault="00767BA9" w:rsidP="0098105F">
      <w:pPr>
        <w:pStyle w:val="P-Regular"/>
      </w:pPr>
      <w:r>
        <w:t xml:space="preserve">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w:t>
      </w:r>
      <w:r>
        <w:lastRenderedPageBreak/>
        <w:t>between devices regardless of their geographical locations, underpinning the foundation of modern distributed computing.</w:t>
      </w:r>
    </w:p>
    <w:p w14:paraId="1179C94D" w14:textId="77777777" w:rsidR="005A1983" w:rsidRDefault="00CD6CAC" w:rsidP="0098105F">
      <w:pPr>
        <w:pStyle w:val="IMG-Figure"/>
      </w:pPr>
      <w:r w:rsidRPr="00CE2F70">
        <w:rPr>
          <w:noProof/>
        </w:rPr>
        <w:object w:dxaOrig="7830" w:dyaOrig="5446" w14:anchorId="61A5C732">
          <v:shape id="_x0000_i1026" type="#_x0000_t75" alt="" style="width:391.8pt;height:271.8pt;mso-width-percent:0;mso-height-percent:0;mso-width-percent:0;mso-height-percent:0" o:ole="">
            <v:imagedata r:id="rId15" o:title=""/>
          </v:shape>
          <o:OLEObject Type="Embed" ProgID="Visio.Drawing.15" ShapeID="_x0000_i1026" DrawAspect="Content" ObjectID="_1756922430" r:id="rId16"/>
        </w:object>
      </w:r>
    </w:p>
    <w:p w14:paraId="08D8DDCA" w14:textId="71DC1D0F" w:rsidR="005A1983" w:rsidRDefault="005A1983" w:rsidP="00BE067D">
      <w:pPr>
        <w:pStyle w:val="IMG-Caption"/>
      </w:pPr>
      <w:r>
        <w:t xml:space="preserve">Figure </w:t>
      </w:r>
      <w:r w:rsidR="00BE067D">
        <w:t>1.2 - Client</w:t>
      </w:r>
      <w:r>
        <w:t>-Server Model</w:t>
      </w:r>
    </w:p>
    <w:p w14:paraId="1A70EC72" w14:textId="68725413" w:rsidR="000D437A" w:rsidRPr="0098105F" w:rsidRDefault="000D437A" w:rsidP="00FB0D89">
      <w:pPr>
        <w:pStyle w:val="P-Regular"/>
      </w:pPr>
      <w:r w:rsidRPr="000D437A">
        <w:t xml:space="preserve">This architecture </w:t>
      </w:r>
      <w:r w:rsidR="00255BE6">
        <w:t xml:space="preserve">(seen in </w:t>
      </w:r>
      <w:r w:rsidR="00255BE6" w:rsidRPr="00FB0D89">
        <w:rPr>
          <w:rStyle w:val="P-Italics"/>
        </w:rPr>
        <w:t>Figure 1.2</w:t>
      </w:r>
      <w:r w:rsidR="00255BE6">
        <w:t xml:space="preserve">) </w:t>
      </w:r>
      <w:r w:rsidRPr="000D437A">
        <w:t>enables efficient distribution of tasks, with servers handling resource-intensive processes and clients focusing on user interfaces and interactions. It forms the backbone of modern networked applications, allowing for scalable, centralized, and secure data processing and access in various domains, from web hosting to database management and beyond.</w:t>
      </w:r>
    </w:p>
    <w:p w14:paraId="1926E81B" w14:textId="2453C2A9" w:rsidR="00767BA9" w:rsidRPr="004C7E52" w:rsidRDefault="00767BA9" w:rsidP="00767BA9">
      <w:pPr>
        <w:pStyle w:val="H2-Heading"/>
      </w:pPr>
      <w:r w:rsidRPr="004C7E52">
        <w:t xml:space="preserve">Client </w:t>
      </w:r>
      <w:r w:rsidR="00E04542">
        <w:t>r</w:t>
      </w:r>
      <w:r w:rsidRPr="004C7E52">
        <w:t>ole</w:t>
      </w:r>
    </w:p>
    <w:p w14:paraId="04A31E71" w14:textId="462F972B" w:rsidR="00767BA9" w:rsidRDefault="00767BA9" w:rsidP="0098105F">
      <w:pPr>
        <w:pStyle w:val="P-Regular"/>
      </w:pPr>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3C5F8AC3" w:rsidR="00767BA9" w:rsidRPr="004C7E52" w:rsidRDefault="00767BA9" w:rsidP="00767BA9">
      <w:pPr>
        <w:pStyle w:val="H2-Heading"/>
      </w:pPr>
      <w:r w:rsidRPr="004C7E52">
        <w:lastRenderedPageBreak/>
        <w:t xml:space="preserve">Server </w:t>
      </w:r>
      <w:r w:rsidR="00E04542">
        <w:t>r</w:t>
      </w:r>
      <w:r w:rsidRPr="004C7E52">
        <w:t>ole</w:t>
      </w:r>
    </w:p>
    <w:p w14:paraId="4DAAFA68" w14:textId="076074CE" w:rsidR="00767BA9" w:rsidRDefault="00767BA9" w:rsidP="0098105F">
      <w:pPr>
        <w:pStyle w:val="P-Regular"/>
      </w:pPr>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385B2B9D" w:rsidR="00767BA9" w:rsidRPr="004C7E52" w:rsidRDefault="00554FA9" w:rsidP="00767BA9">
      <w:pPr>
        <w:pStyle w:val="H2-Heading"/>
      </w:pPr>
      <w:r>
        <w:t xml:space="preserve">The </w:t>
      </w:r>
      <w:r w:rsidR="00E04542">
        <w:t>connection of client and server: R</w:t>
      </w:r>
      <w:r w:rsidR="00E04542" w:rsidRPr="004C7E52">
        <w:t>equest-response model</w:t>
      </w:r>
    </w:p>
    <w:p w14:paraId="671FA0C7" w14:textId="77777777" w:rsidR="00767BA9" w:rsidRDefault="00767BA9" w:rsidP="0098105F">
      <w:pPr>
        <w:pStyle w:val="P-Regular"/>
      </w:pPr>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FDF52B8" w:rsidR="00767BA9" w:rsidRPr="004C7E52" w:rsidRDefault="00767BA9" w:rsidP="00767BA9">
      <w:pPr>
        <w:pStyle w:val="H2-Heading"/>
      </w:pPr>
      <w:r w:rsidRPr="004C7E52">
        <w:t xml:space="preserve">Scalability and </w:t>
      </w:r>
      <w:r w:rsidR="00E04542">
        <w:t>l</w:t>
      </w:r>
      <w:r w:rsidRPr="004C7E52">
        <w:t xml:space="preserve">oad </w:t>
      </w:r>
      <w:r w:rsidR="00E04542">
        <w:t>b</w:t>
      </w:r>
      <w:r w:rsidRPr="004C7E52">
        <w:t>alancing</w:t>
      </w:r>
    </w:p>
    <w:p w14:paraId="004AF1F8" w14:textId="35754A77" w:rsidR="00431C81" w:rsidRDefault="00767BA9" w:rsidP="0098105F">
      <w:pPr>
        <w:pStyle w:val="P-Regular"/>
      </w:pPr>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43E2273D" w14:textId="76D4E1A9" w:rsidR="00767BA9" w:rsidRDefault="00554FA9" w:rsidP="0098105F">
      <w:pPr>
        <w:pStyle w:val="P-Regular"/>
      </w:pPr>
      <w:r>
        <w:t xml:space="preserve">Client-server architecture </w:t>
      </w:r>
      <w:r w:rsidR="00767BA9">
        <w:t>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4AEBAF18" w:rsidR="00767BA9" w:rsidRPr="003D1AFE" w:rsidRDefault="00767BA9" w:rsidP="00767BA9">
      <w:pPr>
        <w:pStyle w:val="H1-Section"/>
      </w:pPr>
      <w:r w:rsidRPr="003D1AFE">
        <w:lastRenderedPageBreak/>
        <w:t xml:space="preserve">Socket </w:t>
      </w:r>
      <w:r w:rsidR="00E04542" w:rsidRPr="003D1AFE">
        <w:t>programming basics</w:t>
      </w:r>
    </w:p>
    <w:p w14:paraId="5BEE25D3" w14:textId="1F7D50DE" w:rsidR="00767BA9" w:rsidRDefault="00767BA9" w:rsidP="0098105F">
      <w:pPr>
        <w:pStyle w:val="P-Regular"/>
      </w:pPr>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304642B8" w14:textId="69D49C4F" w:rsidR="00767BA9" w:rsidRDefault="00767BA9" w:rsidP="0098105F">
      <w:pPr>
        <w:pStyle w:val="P-Regular"/>
      </w:pPr>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2DEA4DFB" w14:textId="77777777" w:rsidR="000D437A" w:rsidRDefault="00767BA9" w:rsidP="0098105F">
      <w:pPr>
        <w:pStyle w:val="P-Regular"/>
      </w:pPr>
      <w:r>
        <w:t xml:space="preserve">Within the realm of sockets, two prominent types govern the scene: </w:t>
      </w:r>
    </w:p>
    <w:p w14:paraId="4596A2A1" w14:textId="4B85B498" w:rsidR="000D437A" w:rsidRDefault="00767BA9" w:rsidP="00FB0D89">
      <w:pPr>
        <w:pStyle w:val="L-Bullets"/>
      </w:pPr>
      <w:r w:rsidRPr="00FB0D89">
        <w:rPr>
          <w:rStyle w:val="P-Keyword"/>
        </w:rPr>
        <w:t>TCP sockets</w:t>
      </w:r>
      <w:r>
        <w:t xml:space="preserve"> prioritize reliability, ensuring data arrives intact and in the correct order. </w:t>
      </w:r>
    </w:p>
    <w:p w14:paraId="08D93D61" w14:textId="77777777" w:rsidR="000D437A" w:rsidRDefault="00767BA9" w:rsidP="00FB0D89">
      <w:pPr>
        <w:pStyle w:val="L-Bullets"/>
      </w:pPr>
      <w:r w:rsidRPr="00FB0D89">
        <w:rPr>
          <w:rStyle w:val="P-Keyword"/>
        </w:rPr>
        <w:t>UDP sockets</w:t>
      </w:r>
      <w:r>
        <w:t xml:space="preserve"> favor swiftness, ideal for real-time communication scenarios where a minor loss of data packets is permissible. </w:t>
      </w:r>
    </w:p>
    <w:p w14:paraId="7C6BDD1F" w14:textId="0CF0B194" w:rsidR="00767BA9" w:rsidRDefault="00767BA9" w:rsidP="0098105F">
      <w:pPr>
        <w:pStyle w:val="P-Regular"/>
      </w:pPr>
      <w:r>
        <w:t>The choice between these socket types hinges on the specific requirements of the application, guiding developers towards the most suitable fit.</w:t>
      </w:r>
    </w:p>
    <w:p w14:paraId="510EF68E" w14:textId="390FEFB0" w:rsidR="00767BA9" w:rsidRPr="00761498" w:rsidRDefault="00767BA9" w:rsidP="00767BA9">
      <w:pPr>
        <w:pStyle w:val="H2-Heading"/>
      </w:pPr>
      <w:r w:rsidRPr="00761498">
        <w:t xml:space="preserve">Socket APIs and </w:t>
      </w:r>
      <w:r w:rsidR="00E04542">
        <w:t>l</w:t>
      </w:r>
      <w:r w:rsidRPr="00761498">
        <w:t>ibraries</w:t>
      </w:r>
    </w:p>
    <w:p w14:paraId="46158F03" w14:textId="387DBF1D" w:rsidR="00767BA9" w:rsidRDefault="00767BA9" w:rsidP="0098105F">
      <w:pPr>
        <w:pStyle w:val="P-Regular"/>
      </w:pPr>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xml:space="preserve">, these APIs are the backbone of socket interactions. With them, developers can shape and control sockets, harnessing the power to create, bind, connect, send, and receive data with surgical precision. These APIs </w:t>
      </w:r>
      <w:r w:rsidR="00554FA9">
        <w:t xml:space="preserve">from .NET 8 </w:t>
      </w:r>
      <w:r>
        <w:t xml:space="preserve">encapsulate the intricate </w:t>
      </w:r>
      <w:r w:rsidR="00554FA9">
        <w:t>details</w:t>
      </w:r>
      <w:r>
        <w:t>, rendering socket programming accessible to those who wield them.</w:t>
      </w:r>
    </w:p>
    <w:p w14:paraId="08521BB8" w14:textId="77777777" w:rsidR="00767BA9" w:rsidRDefault="00767BA9" w:rsidP="0098105F">
      <w:pPr>
        <w:pStyle w:val="P-Regular"/>
      </w:pPr>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3CF52E70" w14:textId="77777777" w:rsidR="00767BA9" w:rsidRDefault="00767BA9" w:rsidP="0098105F">
      <w:pPr>
        <w:pStyle w:val="P-Regular"/>
      </w:pPr>
      <w:r>
        <w:lastRenderedPageBreak/>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98105F">
      <w:pPr>
        <w:pStyle w:val="P-Regular"/>
      </w:pPr>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11997809" w:rsidR="00767BA9" w:rsidRPr="001A0140" w:rsidRDefault="00767BA9" w:rsidP="00767BA9">
      <w:pPr>
        <w:pStyle w:val="H1-Section"/>
      </w:pPr>
      <w:r w:rsidRPr="001A0140">
        <w:t xml:space="preserve">Network </w:t>
      </w:r>
      <w:r w:rsidR="00E04542">
        <w:t>p</w:t>
      </w:r>
      <w:r w:rsidRPr="001A0140">
        <w:t>rogramming in C# and .NET</w:t>
      </w:r>
    </w:p>
    <w:p w14:paraId="0FDB2927" w14:textId="10E13428" w:rsidR="00767BA9" w:rsidRDefault="00767BA9" w:rsidP="0098105F">
      <w:pPr>
        <w:pStyle w:val="P-Regular"/>
      </w:pPr>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31E60D78" w:rsidR="00767BA9" w:rsidRPr="001A0140" w:rsidRDefault="00554FA9" w:rsidP="00767BA9">
      <w:pPr>
        <w:pStyle w:val="H2-Heading"/>
      </w:pPr>
      <w:r>
        <w:t xml:space="preserve">What will </w:t>
      </w:r>
      <w:r w:rsidR="00E04542">
        <w:t>we use to code in this book?</w:t>
      </w:r>
    </w:p>
    <w:p w14:paraId="0C93B0CF" w14:textId="3A9DE2BA" w:rsidR="00767BA9" w:rsidRDefault="00767BA9" w:rsidP="0098105F">
      <w:pPr>
        <w:pStyle w:val="P-Regular"/>
      </w:pPr>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w:t>
      </w:r>
      <w:r w:rsidR="00554FA9">
        <w:t>pair</w:t>
      </w:r>
      <w:r>
        <w:t>, facilitating the creation of applications that communicate across networks with finesse.</w:t>
      </w:r>
    </w:p>
    <w:p w14:paraId="18F2B93D" w14:textId="7FEE9E7A" w:rsidR="00767BA9" w:rsidRPr="001A0140" w:rsidRDefault="00767BA9" w:rsidP="00767BA9">
      <w:pPr>
        <w:pStyle w:val="H2-Heading"/>
      </w:pPr>
      <w:r w:rsidRPr="001A0140">
        <w:t xml:space="preserve">Network </w:t>
      </w:r>
      <w:r w:rsidR="0049371F" w:rsidRPr="001A0140">
        <w:t>libraries in .net</w:t>
      </w:r>
      <w:r w:rsidR="0049371F">
        <w:t xml:space="preserve"> that we will use</w:t>
      </w:r>
    </w:p>
    <w:p w14:paraId="32B909F1" w14:textId="573D79F1" w:rsidR="00767BA9" w:rsidRDefault="00767BA9" w:rsidP="0098105F">
      <w:pPr>
        <w:pStyle w:val="P-Regular"/>
      </w:pPr>
      <w:r>
        <w:t xml:space="preserve">.NET houses an array of specialized libraries tailored to different network programming scenarios. The </w:t>
      </w:r>
      <w:r w:rsidRPr="0098105F">
        <w:rPr>
          <w:rStyle w:val="P-Code"/>
        </w:rPr>
        <w:t>System.Net.Sockets</w:t>
      </w:r>
      <w:r>
        <w:t xml:space="preserve"> library lays the foundation for low-level socket programming, enabling precise control over data transmission. For those seeking higher-level abstractions, the </w:t>
      </w:r>
      <w:r w:rsidRPr="0098105F">
        <w:rPr>
          <w:rStyle w:val="P-Code"/>
        </w:rPr>
        <w:t>System.Net</w:t>
      </w:r>
      <w:r>
        <w:t xml:space="preserve"> library offers a more user-friendly interface for network interactions. Further, the </w:t>
      </w:r>
      <w:r w:rsidRPr="0098105F">
        <w:rPr>
          <w:rStyle w:val="P-Code"/>
        </w:rPr>
        <w:t>System.Net.Http</w:t>
      </w:r>
      <w:r>
        <w:t xml:space="preserve"> library caters to the world of </w:t>
      </w:r>
      <w:r>
        <w:lastRenderedPageBreak/>
        <w:t xml:space="preserve">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479EB36E" w:rsidR="00767BA9" w:rsidRPr="001A0140" w:rsidRDefault="00767BA9" w:rsidP="00767BA9">
      <w:pPr>
        <w:pStyle w:val="H2-Heading"/>
      </w:pPr>
      <w:r w:rsidRPr="001A0140">
        <w:t xml:space="preserve">Asynchronous </w:t>
      </w:r>
      <w:r w:rsidR="00876484">
        <w:t>p</w:t>
      </w:r>
      <w:r w:rsidRPr="001A0140">
        <w:t>rogramming with Async/Await</w:t>
      </w:r>
      <w:r w:rsidR="00554FA9">
        <w:t xml:space="preserve"> in C#</w:t>
      </w:r>
    </w:p>
    <w:p w14:paraId="6229EBCA" w14:textId="0E94EBDD" w:rsidR="00767BA9" w:rsidRDefault="00767BA9" w:rsidP="0098105F">
      <w:pPr>
        <w:pStyle w:val="P-Regular"/>
      </w:pPr>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3903958" w:rsidR="00767BA9" w:rsidRPr="001A0140" w:rsidRDefault="00554FA9" w:rsidP="00767BA9">
      <w:pPr>
        <w:pStyle w:val="H2-Heading"/>
      </w:pPr>
      <w:r w:rsidRPr="001A0140">
        <w:t>Control</w:t>
      </w:r>
      <w:r w:rsidR="00767BA9" w:rsidRPr="001A0140">
        <w:t xml:space="preserve"> </w:t>
      </w:r>
      <w:r>
        <w:t xml:space="preserve">of </w:t>
      </w:r>
      <w:r w:rsidR="00876484" w:rsidRPr="001A0140">
        <w:t>protocols and formats</w:t>
      </w:r>
      <w:r w:rsidR="00876484">
        <w:t xml:space="preserve"> </w:t>
      </w:r>
      <w:r w:rsidR="00AF70D7">
        <w:t>using C#</w:t>
      </w:r>
    </w:p>
    <w:p w14:paraId="3CC1CB5C" w14:textId="77777777" w:rsidR="00767BA9" w:rsidRDefault="00767BA9" w:rsidP="0098105F">
      <w:pPr>
        <w:pStyle w:val="P-Regular"/>
      </w:pPr>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446EFC69" w:rsidR="00767BA9" w:rsidRPr="001A0140" w:rsidRDefault="00AF70D7" w:rsidP="00767BA9">
      <w:pPr>
        <w:pStyle w:val="H2-Heading"/>
      </w:pPr>
      <w:r>
        <w:t xml:space="preserve">What </w:t>
      </w:r>
      <w:r w:rsidR="00876484" w:rsidRPr="001A0140">
        <w:t>frameworks and libraries</w:t>
      </w:r>
      <w:r w:rsidR="00876484">
        <w:t xml:space="preserve"> </w:t>
      </w:r>
      <w:r>
        <w:t xml:space="preserve">do .NET </w:t>
      </w:r>
      <w:r w:rsidR="00876484">
        <w:t>d</w:t>
      </w:r>
      <w:r>
        <w:t xml:space="preserve">evelopers </w:t>
      </w:r>
      <w:r w:rsidR="00876484">
        <w:t>u</w:t>
      </w:r>
      <w:r>
        <w:t>se?</w:t>
      </w:r>
    </w:p>
    <w:p w14:paraId="21FDA663" w14:textId="5FA68BF4" w:rsidR="00554FA9" w:rsidRDefault="00767BA9" w:rsidP="0098105F">
      <w:pPr>
        <w:pStyle w:val="P-Regular"/>
      </w:pPr>
      <w:r>
        <w:t xml:space="preserve">C# and .NET don't just stop at the basics; they venture into specialized territories with frameworks and libraries catered to specific network programming needs. </w:t>
      </w:r>
      <w:r w:rsidRPr="0098105F">
        <w:rPr>
          <w:rStyle w:val="P-Keyword"/>
        </w:rPr>
        <w:t>SignalR</w:t>
      </w:r>
      <w:r>
        <w:t xml:space="preserve">, a real-time communication framework, empowers developers to </w:t>
      </w:r>
      <w:r w:rsidR="00F40863">
        <w:t>instantly create applications that share data</w:t>
      </w:r>
      <w:r>
        <w:t xml:space="preserve">. </w:t>
      </w:r>
      <w:r w:rsidRPr="00FB0D89">
        <w:rPr>
          <w:rStyle w:val="P-Keyword"/>
        </w:rPr>
        <w:t>gRPC</w:t>
      </w:r>
      <w:r>
        <w:t xml:space="preserve"> facilitates efficient remote procedure calls, </w:t>
      </w:r>
      <w:r w:rsidR="00F40863">
        <w:t xml:space="preserve">which is </w:t>
      </w:r>
      <w:r>
        <w:t xml:space="preserve">essential for distributed systems. </w:t>
      </w:r>
      <w:r w:rsidRPr="00FB0D89">
        <w:rPr>
          <w:rStyle w:val="P-Keyword"/>
        </w:rPr>
        <w:t>MQTT</w:t>
      </w:r>
      <w:r>
        <w:t xml:space="preserve">, designed for the </w:t>
      </w:r>
      <w:r w:rsidR="00876484">
        <w:t>IoT</w:t>
      </w:r>
      <w:r>
        <w:t>, provides a seamless communication channel for IoT devices. These frameworks exemplify the extensibility of C# and .NET in catering to diverse network programming scenarios.</w:t>
      </w:r>
    </w:p>
    <w:p w14:paraId="7416311E" w14:textId="3D7FB339" w:rsidR="00767BA9" w:rsidRDefault="00767BA9" w:rsidP="0098105F">
      <w:pPr>
        <w:pStyle w:val="P-Regular"/>
      </w:pPr>
      <w:r>
        <w:t>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1A870843" w:rsidR="00767BA9" w:rsidRDefault="00876484" w:rsidP="0098105F">
      <w:pPr>
        <w:pStyle w:val="H1-Section"/>
      </w:pPr>
      <w:r>
        <w:lastRenderedPageBreak/>
        <w:t>Summary</w:t>
      </w:r>
    </w:p>
    <w:p w14:paraId="05129C6A" w14:textId="77777777" w:rsidR="002F113B" w:rsidRPr="002F113B" w:rsidRDefault="002F113B" w:rsidP="002F113B">
      <w:r w:rsidRPr="002F113B">
        <w:t>Throughout this chapter, we've explored the significance of network programming in modern software development, the key network protocols, common use cases, and fundamental concepts such as sockets, IP addressing, and data serialization. These lessons are invaluable for anyone aiming to design, develop, and maintain networked applications, as they form the basis for efficient and secure communication in distributed systems.</w:t>
      </w:r>
    </w:p>
    <w:p w14:paraId="36073FE3" w14:textId="47655562" w:rsidR="002F113B" w:rsidRPr="002F113B" w:rsidRDefault="002F113B" w:rsidP="002F113B">
      <w:r w:rsidRPr="002F113B">
        <w:t xml:space="preserve">As we move forward to the next chapter, </w:t>
      </w:r>
      <w:r w:rsidRPr="00FB0D89">
        <w:rPr>
          <w:rStyle w:val="P-Italics"/>
        </w:rPr>
        <w:t>Fundamentals of Networking Concepts</w:t>
      </w:r>
      <w:r w:rsidRPr="002F113B">
        <w:t>, we will delve deeper into the infrastructure that underlies network programming. This chapter will introduce key networking terminology, explore the intricacies of IP addressing and subnetting, and shed light on routing, network topologies, and network protocols. Understanding these networking fundamentals will provide a solid framework for mastering network programming and designing robust, efficient, and scalable networked applications.</w:t>
      </w:r>
    </w:p>
    <w:p w14:paraId="5D13CDDA" w14:textId="77777777" w:rsidR="000D437A" w:rsidRPr="000D437A" w:rsidRDefault="000D437A" w:rsidP="00FB0D89"/>
    <w:sectPr w:rsidR="000D437A" w:rsidRPr="000D437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unak Kulkarni" w:date="2023-09-07T17:09:00Z" w:initials="RK">
    <w:p w14:paraId="1912487B" w14:textId="77777777" w:rsidR="00402E33" w:rsidRDefault="00402E33">
      <w:pPr>
        <w:pStyle w:val="CommentText"/>
      </w:pPr>
      <w:r>
        <w:rPr>
          <w:rStyle w:val="CommentReference"/>
        </w:rPr>
        <w:annotationRef/>
      </w:r>
      <w:r>
        <w:t xml:space="preserve">This is a very well-written </w:t>
      </w:r>
      <w:r w:rsidR="0022468F">
        <w:t>introduction. You clearly have a flair for writing and it shows. The words flow seamlessly and your use of analogies and metaphors is brilliant.</w:t>
      </w:r>
    </w:p>
    <w:p w14:paraId="62378EA1" w14:textId="77777777" w:rsidR="0022468F" w:rsidRDefault="0022468F">
      <w:pPr>
        <w:pStyle w:val="CommentText"/>
      </w:pPr>
    </w:p>
    <w:p w14:paraId="7BA051FB" w14:textId="77777777" w:rsidR="0022468F" w:rsidRDefault="0022468F">
      <w:pPr>
        <w:pStyle w:val="CommentText"/>
      </w:pPr>
      <w:r>
        <w:t xml:space="preserve">I would just want to </w:t>
      </w:r>
      <w:r w:rsidR="00C70A5A">
        <w:t xml:space="preserve">point out that we would also introduce the book in brief in the 'Preface' section. So might be worth considering cutting off some part from here to go in there. Unless of course, you have more data planned </w:t>
      </w:r>
      <w:r w:rsidR="007444B1">
        <w:t xml:space="preserve">for the Preface. </w:t>
      </w:r>
      <w:r w:rsidR="007444B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2C26DF" w14:textId="77777777" w:rsidR="007444B1" w:rsidRDefault="007444B1">
      <w:pPr>
        <w:pStyle w:val="CommentText"/>
      </w:pPr>
    </w:p>
    <w:p w14:paraId="1734A987" w14:textId="78AC4D87" w:rsidR="007444B1" w:rsidRDefault="008969FB">
      <w:pPr>
        <w:pStyle w:val="CommentText"/>
      </w:pPr>
      <w:r>
        <w:t xml:space="preserve">As I said earlier, this is a great introduction for the first chapter. </w:t>
      </w:r>
      <w:r w:rsidR="00F95375">
        <w:t xml:space="preserve">Let us also </w:t>
      </w:r>
      <w:r w:rsidR="00477D23">
        <w:t>i</w:t>
      </w:r>
      <w:r w:rsidR="00477D23" w:rsidRPr="00477D23">
        <w:t>ntroduce the topic or topic areas we’re going to cover</w:t>
      </w:r>
      <w:r w:rsidR="00477D23">
        <w:t xml:space="preserve"> in this chapter</w:t>
      </w:r>
      <w:r w:rsidR="00477D23" w:rsidRPr="00477D23">
        <w:t>; Tell the reader exactly what they’ll practically be doing, achieving, and learning in the upcoming lessons or activities; tell the reader why these lessons are useful. What will readers be able to do by the end of the chapter? This is your opportunity to outline a value proposition to the customer.</w:t>
      </w:r>
    </w:p>
  </w:comment>
  <w:comment w:id="1" w:author="Rounak Kulkarni" w:date="2023-09-22T20:37:00Z" w:initials="RK">
    <w:p w14:paraId="047B2C3D" w14:textId="7C802DD0" w:rsidR="002B02B8" w:rsidRDefault="002B02B8">
      <w:pPr>
        <w:pStyle w:val="CommentText"/>
      </w:pPr>
      <w:r>
        <w:rPr>
          <w:rStyle w:val="CommentReference"/>
        </w:rPr>
        <w:annotationRef/>
      </w:r>
      <w:r>
        <w:t>Just confirming if we're retaining all of the content here? The Preface would then have fresh content</w:t>
      </w:r>
    </w:p>
  </w:comment>
  <w:comment w:id="2" w:author="Rounak Kulkarni" w:date="2023-09-07T15:03:00Z" w:initials="RK">
    <w:p w14:paraId="0605ED96" w14:textId="77777777" w:rsidR="00794D8B" w:rsidRDefault="007566F5">
      <w:pPr>
        <w:pStyle w:val="CommentText"/>
      </w:pPr>
      <w:r>
        <w:rPr>
          <w:rStyle w:val="CommentReference"/>
        </w:rPr>
        <w:annotationRef/>
      </w:r>
      <w:r w:rsidR="00A4210B">
        <w:t xml:space="preserve">Sometimes, </w:t>
      </w:r>
      <w:r w:rsidR="00C74DB1">
        <w:t xml:space="preserve">technical content has a lot of common terminology that makes it very similar to other content. Its best to identify and avoid such instances to ensure we don't </w:t>
      </w:r>
      <w:r w:rsidR="00794D8B">
        <w:t>face any copyright issues unknowingly. To tackle this, all chapters are run through an internal tool to identify such instances.</w:t>
      </w:r>
    </w:p>
    <w:p w14:paraId="02533A18" w14:textId="77777777" w:rsidR="00794D8B" w:rsidRDefault="00794D8B">
      <w:pPr>
        <w:pStyle w:val="CommentText"/>
      </w:pPr>
    </w:p>
    <w:p w14:paraId="7C5F669F" w14:textId="77777777" w:rsidR="007566F5" w:rsidRDefault="00794D8B">
      <w:pPr>
        <w:pStyle w:val="CommentText"/>
      </w:pPr>
      <w:r>
        <w:t xml:space="preserve">This definition </w:t>
      </w:r>
      <w:r w:rsidR="00B82688">
        <w:t>matches the one in other online sources.</w:t>
      </w:r>
      <w:r>
        <w:t xml:space="preserve"> </w:t>
      </w:r>
      <w:r w:rsidR="007566F5">
        <w:t xml:space="preserve">Please reword completely to make it unique: </w:t>
      </w:r>
      <w:hyperlink r:id="rId1" w:history="1">
        <w:r w:rsidR="007566F5">
          <w:rPr>
            <w:rStyle w:val="Hyperlink"/>
          </w:rPr>
          <w:t>What is function of physical layer? – Janet-Panic.com</w:t>
        </w:r>
      </w:hyperlink>
    </w:p>
    <w:p w14:paraId="5239A91A" w14:textId="77777777" w:rsidR="00B82688" w:rsidRDefault="00B82688">
      <w:pPr>
        <w:pStyle w:val="CommentText"/>
      </w:pPr>
    </w:p>
    <w:p w14:paraId="4EA09A09" w14:textId="35DCFBE3" w:rsidR="00B82688" w:rsidRDefault="00B82688">
      <w:pPr>
        <w:pStyle w:val="CommentText"/>
      </w:pPr>
      <w:r>
        <w:t xml:space="preserve">I'll highlight such cases so that we can </w:t>
      </w:r>
      <w:r w:rsidR="004E2A6C">
        <w:t>tweak them to make them unique.</w:t>
      </w:r>
    </w:p>
  </w:comment>
  <w:comment w:id="3" w:author="Rounak Kulkarni" w:date="2023-09-22T20:35:00Z" w:initials="RK">
    <w:p w14:paraId="64A9EC24" w14:textId="77777777" w:rsidR="00787E48" w:rsidRDefault="00787E48">
      <w:pPr>
        <w:pStyle w:val="CommentText"/>
      </w:pPr>
      <w:r>
        <w:rPr>
          <w:rStyle w:val="CommentReference"/>
        </w:rPr>
        <w:annotationRef/>
      </w:r>
      <w:r>
        <w:t xml:space="preserve">Hi Chris, this definition is still matching. Here's another link: </w:t>
      </w:r>
    </w:p>
    <w:p w14:paraId="7A7F40B5" w14:textId="1214195C" w:rsidR="00787E48" w:rsidRDefault="00787E48">
      <w:pPr>
        <w:pStyle w:val="CommentText"/>
      </w:pPr>
      <w:r w:rsidRPr="00787E48">
        <w:t>https://afteracademy.com/blog/what-is-the-tcp-ip-model-and-how-it-works/#:~:text=1.-,Physical%20Layer,of%20communication%20between%20two%20devices.</w:t>
      </w:r>
    </w:p>
  </w:comment>
  <w:comment w:id="4" w:author="Rounak Kulkarni" w:date="2023-09-22T20:35:00Z" w:initials="RK">
    <w:p w14:paraId="648912F5" w14:textId="7DE2EA69" w:rsidR="00787E48" w:rsidRDefault="00787E48">
      <w:pPr>
        <w:pStyle w:val="CommentText"/>
      </w:pPr>
      <w:r>
        <w:rPr>
          <w:rStyle w:val="CommentReference"/>
        </w:rPr>
        <w:annotationRef/>
      </w:r>
      <w:r>
        <w:t>I've also included screenshots on email</w:t>
      </w:r>
    </w:p>
  </w:comment>
  <w:comment w:id="5" w:author="Rounak Kulkarni" w:date="2023-09-07T17:39:00Z" w:initials="RK">
    <w:p w14:paraId="6C24D620" w14:textId="741C00EE" w:rsidR="002E09D9" w:rsidRDefault="002E09D9" w:rsidP="002E09D9">
      <w:pPr>
        <w:pStyle w:val="CommentText"/>
      </w:pPr>
      <w:r>
        <w:rPr>
          <w:rStyle w:val="CommentReference"/>
        </w:rPr>
        <w:annotationRef/>
      </w:r>
      <w:r>
        <w:t>W</w:t>
      </w:r>
      <w:r w:rsidRPr="00155BD1">
        <w:t>hen providing an image, it is important to frame it appropriately to make it simpler for the readers. A simple framing structure looks like this: introduce the image &gt; provide the image &gt; explain the image. This helps make sure readers are given sufficient content for the image.</w:t>
      </w:r>
    </w:p>
    <w:p w14:paraId="715CAB56" w14:textId="165B95BD" w:rsidR="003B79B4" w:rsidRDefault="003B79B4" w:rsidP="002E09D9">
      <w:pPr>
        <w:pStyle w:val="CommentText"/>
      </w:pPr>
    </w:p>
    <w:p w14:paraId="528C3945" w14:textId="3E4E8DE5" w:rsidR="003B79B4" w:rsidRDefault="003B79B4" w:rsidP="002E09D9">
      <w:pPr>
        <w:pStyle w:val="CommentText"/>
      </w:pPr>
      <w:r>
        <w:t>Images take the IMG-Figure style while captions take IMG-caption</w:t>
      </w:r>
    </w:p>
    <w:p w14:paraId="54984095" w14:textId="5C3778AB" w:rsidR="002E09D9" w:rsidRDefault="002E09D9">
      <w:pPr>
        <w:pStyle w:val="CommentText"/>
      </w:pPr>
    </w:p>
  </w:comment>
  <w:comment w:id="6" w:author="Rounak Kulkarni" w:date="2023-09-07T17:41:00Z" w:initials="RK">
    <w:p w14:paraId="357510C9" w14:textId="77777777" w:rsidR="002C1141" w:rsidRDefault="002C1141">
      <w:pPr>
        <w:pStyle w:val="CommentText"/>
      </w:pPr>
      <w:r>
        <w:rPr>
          <w:rStyle w:val="CommentReference"/>
        </w:rPr>
        <w:annotationRef/>
      </w:r>
      <w:r>
        <w:t>A few tweaks in the image:</w:t>
      </w:r>
    </w:p>
    <w:p w14:paraId="54369FAB" w14:textId="77777777" w:rsidR="002C1141" w:rsidRDefault="002C1141">
      <w:pPr>
        <w:pStyle w:val="CommentText"/>
      </w:pPr>
      <w:r>
        <w:t>HTTP, SMTP, and FTP</w:t>
      </w:r>
    </w:p>
    <w:p w14:paraId="1A25E942" w14:textId="77777777" w:rsidR="002C1141" w:rsidRDefault="002C1141">
      <w:pPr>
        <w:pStyle w:val="CommentText"/>
      </w:pPr>
      <w:r>
        <w:t>TCP and UDP</w:t>
      </w:r>
    </w:p>
    <w:p w14:paraId="43355033" w14:textId="7B7B3FFD" w:rsidR="002C1141" w:rsidRDefault="002C1141">
      <w:pPr>
        <w:pStyle w:val="CommentText"/>
      </w:pPr>
      <w:r>
        <w:t>Ethernet and Wi-Fi</w:t>
      </w:r>
    </w:p>
  </w:comment>
  <w:comment w:id="7" w:author="Rounak Kulkarni" w:date="2023-09-22T20:36:00Z" w:initials="RK">
    <w:p w14:paraId="3FEBA509" w14:textId="5E89811D" w:rsidR="006479DA" w:rsidRDefault="006479DA">
      <w:pPr>
        <w:pStyle w:val="CommentText"/>
      </w:pPr>
      <w:r>
        <w:rPr>
          <w:rStyle w:val="CommentReference"/>
        </w:rPr>
        <w:annotationRef/>
      </w:r>
      <w:r>
        <w:t>Can you please provide a revised image with the above corrections?</w:t>
      </w:r>
    </w:p>
  </w:comment>
  <w:comment w:id="8" w:author="Rounak Kulkarni" w:date="2023-09-07T15:04:00Z" w:initials="RK">
    <w:p w14:paraId="22599143" w14:textId="23993BDE" w:rsidR="00785A8A" w:rsidRDefault="00785A8A">
      <w:pPr>
        <w:pStyle w:val="CommentText"/>
      </w:pPr>
      <w:r>
        <w:rPr>
          <w:rStyle w:val="CommentReference"/>
        </w:rPr>
        <w:annotationRef/>
      </w:r>
      <w:r w:rsidR="006C4211">
        <w:t xml:space="preserve">Matching with multiple external sources: </w:t>
      </w:r>
      <w:hyperlink r:id="rId2" w:history="1">
        <w:r w:rsidR="006C4211">
          <w:rPr>
            <w:rStyle w:val="Hyperlink"/>
          </w:rPr>
          <w:t>Pythonsupplement.pdf (sultan-chand.com)</w:t>
        </w:r>
      </w:hyperlink>
      <w:r w:rsidR="003B79B4">
        <w:t>. Please reword.</w:t>
      </w:r>
    </w:p>
  </w:comment>
  <w:comment w:id="9" w:author="Chris Woodruff" w:date="2023-09-11T10:50:00Z" w:initials="CW">
    <w:p w14:paraId="664699C3" w14:textId="77777777" w:rsidR="00731CF1" w:rsidRDefault="00731CF1" w:rsidP="00F411CF">
      <w:r>
        <w:rPr>
          <w:rStyle w:val="CommentReference"/>
        </w:rPr>
        <w:annotationRef/>
      </w:r>
      <w:r>
        <w:rPr>
          <w:color w:val="000000"/>
          <w:sz w:val="20"/>
          <w:szCs w:val="20"/>
        </w:rPr>
        <w:t>I need some clarification on this. Can you give me a more detailed explanation for this request?</w:t>
      </w:r>
    </w:p>
  </w:comment>
  <w:comment w:id="10" w:author="Rounak Kulkarni" w:date="2023-09-22T20:59:00Z" w:initials="RK">
    <w:p w14:paraId="3368C460" w14:textId="38B7FFA6" w:rsidR="0065592E" w:rsidRDefault="0065592E">
      <w:pPr>
        <w:pStyle w:val="CommentText"/>
      </w:pPr>
      <w:r>
        <w:rPr>
          <w:rStyle w:val="CommentReference"/>
        </w:rPr>
        <w:annotationRef/>
      </w:r>
      <w:r>
        <w:t>Surely</w:t>
      </w:r>
      <w:r w:rsidR="00482E62">
        <w:t xml:space="preserve">. So, </w:t>
      </w:r>
      <w:r>
        <w:t xml:space="preserve">this highlighted text is matching with </w:t>
      </w:r>
      <w:r w:rsidR="007D0E59">
        <w:t xml:space="preserve">some </w:t>
      </w:r>
      <w:r w:rsidR="00482E62">
        <w:t xml:space="preserve">external sources. While I understand that </w:t>
      </w:r>
      <w:r w:rsidR="00B84925">
        <w:t xml:space="preserve">with technical terms, this is bound to happen, its always better to be on the safe side and reword such instances to make them unique. </w:t>
      </w:r>
      <w:r w:rsidR="00595408">
        <w:t>I have provided a screenshot of the matching content in the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34A987" w15:done="0"/>
  <w15:commentEx w15:paraId="047B2C3D" w15:paraIdParent="1734A987" w15:done="0"/>
  <w15:commentEx w15:paraId="4EA09A09" w15:done="0"/>
  <w15:commentEx w15:paraId="7A7F40B5" w15:paraIdParent="4EA09A09" w15:done="0"/>
  <w15:commentEx w15:paraId="648912F5" w15:paraIdParent="4EA09A09" w15:done="0"/>
  <w15:commentEx w15:paraId="54984095" w15:done="0"/>
  <w15:commentEx w15:paraId="43355033" w15:paraIdParent="54984095" w15:done="0"/>
  <w15:commentEx w15:paraId="3FEBA509" w15:paraIdParent="54984095" w15:done="0"/>
  <w15:commentEx w15:paraId="22599143" w15:done="0"/>
  <w15:commentEx w15:paraId="664699C3" w15:paraIdParent="22599143" w15:done="0"/>
  <w15:commentEx w15:paraId="3368C460" w15:paraIdParent="22599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824E" w16cex:dateUtc="2023-09-07T11:39:00Z"/>
  <w16cex:commentExtensible w16cex:durableId="28B87993" w16cex:dateUtc="2023-09-22T15:07:00Z"/>
  <w16cex:commentExtensible w16cex:durableId="28A464BC" w16cex:dateUtc="2023-09-07T09:33:00Z"/>
  <w16cex:commentExtensible w16cex:durableId="28B878FB" w16cex:dateUtc="2023-09-22T15:05:00Z"/>
  <w16cex:commentExtensible w16cex:durableId="28B8790F" w16cex:dateUtc="2023-09-22T15:05:00Z"/>
  <w16cex:commentExtensible w16cex:durableId="28A48946" w16cex:dateUtc="2023-09-07T12:09:00Z"/>
  <w16cex:commentExtensible w16cex:durableId="28A489AD" w16cex:dateUtc="2023-09-07T12:11:00Z"/>
  <w16cex:commentExtensible w16cex:durableId="28B87967" w16cex:dateUtc="2023-09-22T15:06:00Z"/>
  <w16cex:commentExtensible w16cex:durableId="28A464E2" w16cex:dateUtc="2023-09-07T09:34:00Z"/>
  <w16cex:commentExtensible w16cex:durableId="584B05C9" w16cex:dateUtc="2023-09-11T14:50:00Z"/>
  <w16cex:commentExtensible w16cex:durableId="28B87EAF" w16cex:dateUtc="2023-09-22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34A987" w16cid:durableId="28A4824E"/>
  <w16cid:commentId w16cid:paraId="047B2C3D" w16cid:durableId="28B87993"/>
  <w16cid:commentId w16cid:paraId="4EA09A09" w16cid:durableId="28A464BC"/>
  <w16cid:commentId w16cid:paraId="7A7F40B5" w16cid:durableId="28B878FB"/>
  <w16cid:commentId w16cid:paraId="648912F5" w16cid:durableId="28B8790F"/>
  <w16cid:commentId w16cid:paraId="54984095" w16cid:durableId="28A48946"/>
  <w16cid:commentId w16cid:paraId="43355033" w16cid:durableId="28A489AD"/>
  <w16cid:commentId w16cid:paraId="3FEBA509" w16cid:durableId="28B87967"/>
  <w16cid:commentId w16cid:paraId="22599143" w16cid:durableId="28A464E2"/>
  <w16cid:commentId w16cid:paraId="664699C3" w16cid:durableId="584B05C9"/>
  <w16cid:commentId w16cid:paraId="3368C460" w16cid:durableId="28B87E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794" w:hanging="360"/>
      </w:pPr>
      <w:rPr>
        <w:rFonts w:ascii="Wingdings" w:hAnsi="Wingdings"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029809">
    <w:abstractNumId w:val="4"/>
  </w:num>
  <w:num w:numId="4" w16cid:durableId="418253026">
    <w:abstractNumId w:val="0"/>
  </w:num>
  <w:num w:numId="5" w16cid:durableId="2069568159">
    <w:abstractNumId w:val="1"/>
  </w:num>
  <w:num w:numId="6" w16cid:durableId="1566526907">
    <w:abstractNumId w:val="5"/>
  </w:num>
  <w:num w:numId="7" w16cid:durableId="909656127">
    <w:abstractNumId w:val="6"/>
  </w:num>
  <w:num w:numId="8" w16cid:durableId="690760395">
    <w:abstractNumId w:val="3"/>
    <w:lvlOverride w:ilvl="0">
      <w:startOverride w:val="1"/>
    </w:lvlOverride>
  </w:num>
  <w:num w:numId="9" w16cid:durableId="1242063909">
    <w:abstractNumId w:val="4"/>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nak Kulkarni">
    <w15:presenceInfo w15:providerId="AD" w15:userId="S::rounakk@packt.com::cf0246e1-a633-4b2c-a280-57d239a830ff"/>
  </w15:person>
  <w15:person w15:author="Chris Woodruff">
    <w15:presenceInfo w15:providerId="Windows Live" w15:userId="2dbf025665e4d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0790"/>
    <w:rsid w:val="0006743D"/>
    <w:rsid w:val="000808E0"/>
    <w:rsid w:val="00086DB5"/>
    <w:rsid w:val="000B6564"/>
    <w:rsid w:val="000D437A"/>
    <w:rsid w:val="000D4684"/>
    <w:rsid w:val="000E393D"/>
    <w:rsid w:val="000F673A"/>
    <w:rsid w:val="00123A1A"/>
    <w:rsid w:val="00150C9F"/>
    <w:rsid w:val="00173ABD"/>
    <w:rsid w:val="001B1A8B"/>
    <w:rsid w:val="001F2FA4"/>
    <w:rsid w:val="0020073A"/>
    <w:rsid w:val="00204BA3"/>
    <w:rsid w:val="00205B3D"/>
    <w:rsid w:val="00212253"/>
    <w:rsid w:val="00217116"/>
    <w:rsid w:val="00217A7E"/>
    <w:rsid w:val="00221526"/>
    <w:rsid w:val="002242F6"/>
    <w:rsid w:val="0022468F"/>
    <w:rsid w:val="00235DDE"/>
    <w:rsid w:val="0025053C"/>
    <w:rsid w:val="00251F34"/>
    <w:rsid w:val="00251FC6"/>
    <w:rsid w:val="00255BE6"/>
    <w:rsid w:val="002717F8"/>
    <w:rsid w:val="00281E34"/>
    <w:rsid w:val="00283AA0"/>
    <w:rsid w:val="002A17B7"/>
    <w:rsid w:val="002A7053"/>
    <w:rsid w:val="002B02B8"/>
    <w:rsid w:val="002B3E85"/>
    <w:rsid w:val="002B575F"/>
    <w:rsid w:val="002C1141"/>
    <w:rsid w:val="002E09D9"/>
    <w:rsid w:val="002F0EEE"/>
    <w:rsid w:val="002F113B"/>
    <w:rsid w:val="003165FF"/>
    <w:rsid w:val="00347F9F"/>
    <w:rsid w:val="003714A4"/>
    <w:rsid w:val="00386256"/>
    <w:rsid w:val="003B6E22"/>
    <w:rsid w:val="003B79B4"/>
    <w:rsid w:val="003C3243"/>
    <w:rsid w:val="003C45C6"/>
    <w:rsid w:val="003C730A"/>
    <w:rsid w:val="003F25E2"/>
    <w:rsid w:val="00402E33"/>
    <w:rsid w:val="004072D5"/>
    <w:rsid w:val="004153AA"/>
    <w:rsid w:val="0042049C"/>
    <w:rsid w:val="0043035F"/>
    <w:rsid w:val="00431C81"/>
    <w:rsid w:val="00433ADE"/>
    <w:rsid w:val="00470AE8"/>
    <w:rsid w:val="0047308D"/>
    <w:rsid w:val="00477D23"/>
    <w:rsid w:val="00482E62"/>
    <w:rsid w:val="0049371F"/>
    <w:rsid w:val="004C0374"/>
    <w:rsid w:val="004E11BB"/>
    <w:rsid w:val="004E2A6C"/>
    <w:rsid w:val="004E4109"/>
    <w:rsid w:val="004E467A"/>
    <w:rsid w:val="004E4DC5"/>
    <w:rsid w:val="004F0415"/>
    <w:rsid w:val="00511551"/>
    <w:rsid w:val="00517EDC"/>
    <w:rsid w:val="00526D7C"/>
    <w:rsid w:val="00551C33"/>
    <w:rsid w:val="00554FA9"/>
    <w:rsid w:val="00561F1E"/>
    <w:rsid w:val="00570370"/>
    <w:rsid w:val="00570C1E"/>
    <w:rsid w:val="00571709"/>
    <w:rsid w:val="00593CC7"/>
    <w:rsid w:val="00595408"/>
    <w:rsid w:val="005A1983"/>
    <w:rsid w:val="005D5EFE"/>
    <w:rsid w:val="005E36C6"/>
    <w:rsid w:val="0060629A"/>
    <w:rsid w:val="006225F0"/>
    <w:rsid w:val="00624A0A"/>
    <w:rsid w:val="00625700"/>
    <w:rsid w:val="00625848"/>
    <w:rsid w:val="00641D62"/>
    <w:rsid w:val="006479DA"/>
    <w:rsid w:val="0065592E"/>
    <w:rsid w:val="006739BB"/>
    <w:rsid w:val="00683D19"/>
    <w:rsid w:val="006B698A"/>
    <w:rsid w:val="006C4211"/>
    <w:rsid w:val="006E4A3B"/>
    <w:rsid w:val="006F2623"/>
    <w:rsid w:val="006F7553"/>
    <w:rsid w:val="00714E28"/>
    <w:rsid w:val="00731CF1"/>
    <w:rsid w:val="00733CC1"/>
    <w:rsid w:val="007444B1"/>
    <w:rsid w:val="007566F5"/>
    <w:rsid w:val="00757BA6"/>
    <w:rsid w:val="00760A21"/>
    <w:rsid w:val="00767BA9"/>
    <w:rsid w:val="00780C03"/>
    <w:rsid w:val="00783FFB"/>
    <w:rsid w:val="00785A8A"/>
    <w:rsid w:val="00787E48"/>
    <w:rsid w:val="0079391B"/>
    <w:rsid w:val="00794157"/>
    <w:rsid w:val="00794D8B"/>
    <w:rsid w:val="007B47CD"/>
    <w:rsid w:val="007C31E3"/>
    <w:rsid w:val="007C7E9A"/>
    <w:rsid w:val="007D0E59"/>
    <w:rsid w:val="007F7AC5"/>
    <w:rsid w:val="00805409"/>
    <w:rsid w:val="00805B43"/>
    <w:rsid w:val="00837C4C"/>
    <w:rsid w:val="008521BE"/>
    <w:rsid w:val="00867BFE"/>
    <w:rsid w:val="00876484"/>
    <w:rsid w:val="00880228"/>
    <w:rsid w:val="00887581"/>
    <w:rsid w:val="0089201C"/>
    <w:rsid w:val="00894698"/>
    <w:rsid w:val="008969FB"/>
    <w:rsid w:val="008C7B0D"/>
    <w:rsid w:val="008D0B73"/>
    <w:rsid w:val="008E5B6C"/>
    <w:rsid w:val="008E6CD1"/>
    <w:rsid w:val="008F38E0"/>
    <w:rsid w:val="008F5D4A"/>
    <w:rsid w:val="008F7FC4"/>
    <w:rsid w:val="0090482A"/>
    <w:rsid w:val="009200AE"/>
    <w:rsid w:val="00924CC6"/>
    <w:rsid w:val="009258DE"/>
    <w:rsid w:val="00940E1A"/>
    <w:rsid w:val="00956561"/>
    <w:rsid w:val="00967DCC"/>
    <w:rsid w:val="0098105F"/>
    <w:rsid w:val="009A1AEA"/>
    <w:rsid w:val="009C6647"/>
    <w:rsid w:val="00A14F90"/>
    <w:rsid w:val="00A4210B"/>
    <w:rsid w:val="00A42540"/>
    <w:rsid w:val="00A55F8D"/>
    <w:rsid w:val="00A617F7"/>
    <w:rsid w:val="00A6433C"/>
    <w:rsid w:val="00A833A5"/>
    <w:rsid w:val="00A848B3"/>
    <w:rsid w:val="00AA1BDD"/>
    <w:rsid w:val="00AA3B85"/>
    <w:rsid w:val="00AF70D7"/>
    <w:rsid w:val="00B34934"/>
    <w:rsid w:val="00B57E7E"/>
    <w:rsid w:val="00B61AB8"/>
    <w:rsid w:val="00B62217"/>
    <w:rsid w:val="00B72559"/>
    <w:rsid w:val="00B7593C"/>
    <w:rsid w:val="00B82688"/>
    <w:rsid w:val="00B84925"/>
    <w:rsid w:val="00BA7F42"/>
    <w:rsid w:val="00BB12A8"/>
    <w:rsid w:val="00BB155C"/>
    <w:rsid w:val="00BD0C70"/>
    <w:rsid w:val="00BD19E4"/>
    <w:rsid w:val="00BE067D"/>
    <w:rsid w:val="00BF70AC"/>
    <w:rsid w:val="00C0079E"/>
    <w:rsid w:val="00C16305"/>
    <w:rsid w:val="00C31FE9"/>
    <w:rsid w:val="00C50B8C"/>
    <w:rsid w:val="00C70A5A"/>
    <w:rsid w:val="00C74DB1"/>
    <w:rsid w:val="00CA1874"/>
    <w:rsid w:val="00CA6204"/>
    <w:rsid w:val="00CA6394"/>
    <w:rsid w:val="00CB75DA"/>
    <w:rsid w:val="00CC53DA"/>
    <w:rsid w:val="00CC67E4"/>
    <w:rsid w:val="00CD6CAC"/>
    <w:rsid w:val="00CD7433"/>
    <w:rsid w:val="00CE2F70"/>
    <w:rsid w:val="00CF14D3"/>
    <w:rsid w:val="00D0019F"/>
    <w:rsid w:val="00D1337D"/>
    <w:rsid w:val="00D32348"/>
    <w:rsid w:val="00D469DC"/>
    <w:rsid w:val="00D5505B"/>
    <w:rsid w:val="00D61752"/>
    <w:rsid w:val="00D62D2A"/>
    <w:rsid w:val="00D651AC"/>
    <w:rsid w:val="00DA2EE7"/>
    <w:rsid w:val="00DB0C69"/>
    <w:rsid w:val="00DB4088"/>
    <w:rsid w:val="00DB66E3"/>
    <w:rsid w:val="00DD294D"/>
    <w:rsid w:val="00DD2CD7"/>
    <w:rsid w:val="00DD51A0"/>
    <w:rsid w:val="00E04542"/>
    <w:rsid w:val="00E20017"/>
    <w:rsid w:val="00E230ED"/>
    <w:rsid w:val="00E24FDA"/>
    <w:rsid w:val="00E32E2E"/>
    <w:rsid w:val="00E44447"/>
    <w:rsid w:val="00E60BFD"/>
    <w:rsid w:val="00E710F2"/>
    <w:rsid w:val="00E7735C"/>
    <w:rsid w:val="00E879BC"/>
    <w:rsid w:val="00E90E41"/>
    <w:rsid w:val="00EA7909"/>
    <w:rsid w:val="00EB0283"/>
    <w:rsid w:val="00EB33A2"/>
    <w:rsid w:val="00EC1039"/>
    <w:rsid w:val="00ED747F"/>
    <w:rsid w:val="00F26228"/>
    <w:rsid w:val="00F40863"/>
    <w:rsid w:val="00F520C9"/>
    <w:rsid w:val="00F543EA"/>
    <w:rsid w:val="00F66887"/>
    <w:rsid w:val="00F8327D"/>
    <w:rsid w:val="00F95375"/>
    <w:rsid w:val="00F961D2"/>
    <w:rsid w:val="00FA63E6"/>
    <w:rsid w:val="00FB0D89"/>
    <w:rsid w:val="00FC0851"/>
    <w:rsid w:val="00FC2FC1"/>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DD2CD7"/>
    <w:pPr>
      <w:spacing w:line="256" w:lineRule="auto"/>
    </w:pPr>
    <w:rPr>
      <w:lang w:val="en-US"/>
    </w:rPr>
  </w:style>
  <w:style w:type="paragraph" w:styleId="Heading1">
    <w:name w:val="heading 1"/>
    <w:basedOn w:val="Normal"/>
    <w:next w:val="Normal"/>
    <w:link w:val="Heading1Char"/>
    <w:uiPriority w:val="9"/>
    <w:rsid w:val="00DD2CD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DD2CD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DD2CD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DD2CD7"/>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DD2CD7"/>
    <w:pPr>
      <w:keepNext/>
      <w:keepLines/>
      <w:spacing w:before="240" w:after="80" w:line="259" w:lineRule="auto"/>
      <w:outlineLvl w:val="4"/>
    </w:pPr>
    <w:rPr>
      <w:sz w:val="20"/>
    </w:rPr>
  </w:style>
  <w:style w:type="paragraph" w:styleId="Heading6">
    <w:name w:val="heading 6"/>
    <w:basedOn w:val="Heading5"/>
    <w:next w:val="Normal"/>
    <w:link w:val="Heading6Char"/>
    <w:rsid w:val="00DD2CD7"/>
    <w:pPr>
      <w:spacing w:before="120" w:after="240"/>
      <w:outlineLvl w:val="5"/>
    </w:pPr>
  </w:style>
  <w:style w:type="paragraph" w:styleId="Heading7">
    <w:name w:val="heading 7"/>
    <w:basedOn w:val="Normal"/>
    <w:next w:val="Normal"/>
    <w:link w:val="Heading7Char"/>
    <w:uiPriority w:val="9"/>
    <w:unhideWhenUsed/>
    <w:rsid w:val="00DD2CD7"/>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DD2CD7"/>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DD2CD7"/>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DD2C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CD7"/>
  </w:style>
  <w:style w:type="character" w:customStyle="1" w:styleId="Heading1Char">
    <w:name w:val="Heading 1 Char"/>
    <w:basedOn w:val="DefaultParagraphFont"/>
    <w:link w:val="Heading1"/>
    <w:uiPriority w:val="9"/>
    <w:rsid w:val="00DD2CD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D2CD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DD2CD7"/>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D2CD7"/>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DD2CD7"/>
    <w:rPr>
      <w:sz w:val="20"/>
      <w:lang w:val="en-US"/>
    </w:rPr>
  </w:style>
  <w:style w:type="character" w:customStyle="1" w:styleId="Heading6Char">
    <w:name w:val="Heading 6 Char"/>
    <w:basedOn w:val="DefaultParagraphFont"/>
    <w:link w:val="Heading6"/>
    <w:rsid w:val="00DD2CD7"/>
    <w:rPr>
      <w:sz w:val="20"/>
      <w:lang w:val="en-US"/>
    </w:rPr>
  </w:style>
  <w:style w:type="character" w:customStyle="1" w:styleId="Heading7Char">
    <w:name w:val="Heading 7 Char"/>
    <w:basedOn w:val="DefaultParagraphFont"/>
    <w:link w:val="Heading7"/>
    <w:uiPriority w:val="9"/>
    <w:rsid w:val="00DD2CD7"/>
    <w:rPr>
      <w:rFonts w:eastAsiaTheme="majorEastAsia" w:cstheme="majorBidi"/>
      <w:iCs/>
      <w:sz w:val="24"/>
      <w:lang w:val="en-US"/>
    </w:rPr>
  </w:style>
  <w:style w:type="character" w:customStyle="1" w:styleId="Heading8Char">
    <w:name w:val="Heading 8 Char"/>
    <w:basedOn w:val="DefaultParagraphFont"/>
    <w:link w:val="Heading8"/>
    <w:uiPriority w:val="9"/>
    <w:rsid w:val="00DD2CD7"/>
    <w:rPr>
      <w:rFonts w:eastAsiaTheme="majorEastAsia" w:cstheme="majorBidi"/>
      <w:szCs w:val="21"/>
      <w:lang w:val="en-US"/>
    </w:rPr>
  </w:style>
  <w:style w:type="character" w:customStyle="1" w:styleId="Heading9Char">
    <w:name w:val="Heading 9 Char"/>
    <w:basedOn w:val="DefaultParagraphFont"/>
    <w:link w:val="Heading9"/>
    <w:uiPriority w:val="9"/>
    <w:semiHidden/>
    <w:rsid w:val="00DD2CD7"/>
    <w:rPr>
      <w:rFonts w:asciiTheme="majorHAnsi" w:eastAsiaTheme="majorEastAsia" w:hAnsiTheme="majorHAnsi" w:cstheme="majorBidi"/>
      <w:i/>
      <w:iCs/>
      <w:sz w:val="21"/>
      <w:szCs w:val="21"/>
      <w:lang w:val="en-US"/>
    </w:rPr>
  </w:style>
  <w:style w:type="character" w:customStyle="1" w:styleId="P-Bold">
    <w:name w:val="P - Bold"/>
    <w:uiPriority w:val="1"/>
    <w:qFormat/>
    <w:rsid w:val="00DD2CD7"/>
    <w:rPr>
      <w:rFonts w:ascii="Arial" w:hAnsi="Arial"/>
      <w:b/>
      <w:sz w:val="22"/>
      <w:bdr w:val="none" w:sz="0" w:space="0" w:color="auto"/>
      <w:shd w:val="clear" w:color="auto" w:fill="73FDD6"/>
    </w:rPr>
  </w:style>
  <w:style w:type="paragraph" w:customStyle="1" w:styleId="P-Callout">
    <w:name w:val="P - Callout"/>
    <w:basedOn w:val="Normal"/>
    <w:next w:val="Normal"/>
    <w:qFormat/>
    <w:rsid w:val="00DD2CD7"/>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DD2CD7"/>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DD2CD7"/>
    <w:pPr>
      <w:numPr>
        <w:numId w:val="2"/>
      </w:numPr>
      <w:spacing w:before="160" w:line="300" w:lineRule="auto"/>
    </w:pPr>
    <w:rPr>
      <w:rFonts w:eastAsia="Arial"/>
      <w:lang w:val="en"/>
    </w:rPr>
  </w:style>
  <w:style w:type="paragraph" w:customStyle="1" w:styleId="L-Bullets">
    <w:name w:val="L - Bullets"/>
    <w:basedOn w:val="Normal"/>
    <w:qFormat/>
    <w:rsid w:val="00DD2CD7"/>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DD2CD7"/>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DD2CD7"/>
    <w:rPr>
      <w:rFonts w:ascii="Arial" w:hAnsi="Arial"/>
      <w:i/>
      <w:color w:val="auto"/>
      <w:sz w:val="22"/>
      <w:bdr w:val="none" w:sz="0" w:space="0" w:color="auto"/>
      <w:shd w:val="clear" w:color="auto" w:fill="FFFC00"/>
    </w:rPr>
  </w:style>
  <w:style w:type="character" w:customStyle="1" w:styleId="P-Code">
    <w:name w:val="P - Code"/>
    <w:uiPriority w:val="1"/>
    <w:qFormat/>
    <w:rsid w:val="00DD2CD7"/>
    <w:rPr>
      <w:rFonts w:ascii="Courier" w:hAnsi="Courier"/>
      <w:sz w:val="22"/>
      <w:bdr w:val="none" w:sz="0" w:space="0" w:color="auto"/>
      <w:shd w:val="clear" w:color="auto" w:fill="D5FC79"/>
    </w:rPr>
  </w:style>
  <w:style w:type="paragraph" w:customStyle="1" w:styleId="H1-Section">
    <w:name w:val="H1 - Section"/>
    <w:basedOn w:val="Heading1"/>
    <w:next w:val="Normal"/>
    <w:qFormat/>
    <w:rsid w:val="00DD2CD7"/>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DD2CD7"/>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DD2CD7"/>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DD2CD7"/>
    <w:pPr>
      <w:spacing w:before="120" w:after="120" w:line="259" w:lineRule="auto"/>
    </w:pPr>
    <w:rPr>
      <w:rFonts w:eastAsia="Arial"/>
      <w:lang w:val="en"/>
    </w:rPr>
  </w:style>
  <w:style w:type="paragraph" w:customStyle="1" w:styleId="H3-Subheading">
    <w:name w:val="H3 - Subheading"/>
    <w:basedOn w:val="Heading3"/>
    <w:next w:val="Normal"/>
    <w:qFormat/>
    <w:rsid w:val="00DD2CD7"/>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DD2CD7"/>
    <w:pPr>
      <w:spacing w:before="120" w:after="240"/>
      <w:jc w:val="center"/>
    </w:pPr>
    <w:rPr>
      <w:rFonts w:eastAsia="Arial"/>
      <w:b/>
      <w:color w:val="FF0000"/>
      <w:sz w:val="20"/>
      <w:lang w:val="en"/>
    </w:rPr>
  </w:style>
  <w:style w:type="paragraph" w:customStyle="1" w:styleId="SC-Heading">
    <w:name w:val="SC - Heading"/>
    <w:next w:val="H1-Section"/>
    <w:qFormat/>
    <w:rsid w:val="00DD2CD7"/>
    <w:pPr>
      <w:spacing w:before="240" w:after="240"/>
    </w:pPr>
    <w:rPr>
      <w:rFonts w:eastAsiaTheme="majorEastAsia" w:cstheme="majorBidi"/>
      <w:b/>
      <w:iCs/>
      <w:color w:val="FF0000"/>
      <w:sz w:val="24"/>
      <w:lang w:val="en"/>
    </w:rPr>
  </w:style>
  <w:style w:type="paragraph" w:customStyle="1" w:styleId="SC-Link">
    <w:name w:val="SC - Link"/>
    <w:qFormat/>
    <w:rsid w:val="00DD2CD7"/>
    <w:pPr>
      <w:spacing w:before="200" w:after="240"/>
    </w:pPr>
    <w:rPr>
      <w:rFonts w:eastAsiaTheme="majorEastAsia" w:cstheme="majorBidi"/>
      <w:b/>
      <w:color w:val="00B050"/>
      <w:szCs w:val="21"/>
      <w:lang w:val="en"/>
    </w:rPr>
  </w:style>
  <w:style w:type="paragraph" w:customStyle="1" w:styleId="P-Source">
    <w:name w:val="P - Source"/>
    <w:qFormat/>
    <w:rsid w:val="00DD2CD7"/>
    <w:pPr>
      <w:shd w:val="solid" w:color="auto" w:fill="auto"/>
    </w:pPr>
    <w:rPr>
      <w:rFonts w:ascii="Courier" w:eastAsia="Arial" w:hAnsi="Courier" w:cs="Consolas"/>
      <w:szCs w:val="21"/>
      <w:lang w:val="en"/>
    </w:rPr>
  </w:style>
  <w:style w:type="paragraph" w:customStyle="1" w:styleId="L-Regular">
    <w:name w:val="L - Regular"/>
    <w:basedOn w:val="L-Numbers"/>
    <w:qFormat/>
    <w:rsid w:val="00DD2CD7"/>
    <w:pPr>
      <w:numPr>
        <w:numId w:val="0"/>
      </w:numPr>
      <w:ind w:left="720"/>
    </w:pPr>
  </w:style>
  <w:style w:type="paragraph" w:customStyle="1" w:styleId="L-Source">
    <w:name w:val="L - Source"/>
    <w:basedOn w:val="P-Source"/>
    <w:rsid w:val="00DD2CD7"/>
    <w:pPr>
      <w:shd w:val="pct50" w:color="D9E2F3" w:themeColor="accent1" w:themeTint="33" w:fill="auto"/>
      <w:ind w:left="720"/>
    </w:pPr>
  </w:style>
  <w:style w:type="table" w:styleId="TableGrid">
    <w:name w:val="Table Grid"/>
    <w:basedOn w:val="TableNormal"/>
    <w:uiPriority w:val="39"/>
    <w:rsid w:val="00DD2CD7"/>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DD2CD7"/>
    <w:rPr>
      <w:rFonts w:ascii="Courier" w:hAnsi="Courier"/>
      <w:b/>
      <w:bdr w:val="none" w:sz="0" w:space="0" w:color="auto"/>
      <w:shd w:val="clear" w:color="auto" w:fill="F4D3D2"/>
    </w:rPr>
  </w:style>
  <w:style w:type="paragraph" w:customStyle="1" w:styleId="SC-Source">
    <w:name w:val="SC - Source"/>
    <w:basedOn w:val="P-Source"/>
    <w:qFormat/>
    <w:rsid w:val="00DD2CD7"/>
    <w:pPr>
      <w:shd w:val="pct50" w:color="D9E2F3" w:themeColor="accent1" w:themeTint="33" w:fill="auto"/>
    </w:pPr>
  </w:style>
  <w:style w:type="paragraph" w:customStyle="1" w:styleId="SP-Editorial">
    <w:name w:val="SP - Editorial"/>
    <w:next w:val="P-Regular"/>
    <w:qFormat/>
    <w:rsid w:val="00DD2CD7"/>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DD2CD7"/>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DD2CD7"/>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DD2CD7"/>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D2CD7"/>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pPr>
    <w:rPr>
      <w:i/>
      <w:iCs/>
      <w:color w:val="44546A" w:themeColor="text2"/>
      <w:sz w:val="18"/>
      <w:szCs w:val="18"/>
    </w:rPr>
  </w:style>
  <w:style w:type="paragraph" w:customStyle="1" w:styleId="L2-Bullets">
    <w:name w:val="L2 - Bullets"/>
    <w:basedOn w:val="L-Bullets"/>
    <w:qFormat/>
    <w:rsid w:val="00DD2CD7"/>
    <w:pPr>
      <w:numPr>
        <w:numId w:val="6"/>
      </w:numPr>
      <w:ind w:left="1080"/>
    </w:pPr>
  </w:style>
  <w:style w:type="paragraph" w:customStyle="1" w:styleId="L3-Bullets">
    <w:name w:val="L3 - Bullets"/>
    <w:basedOn w:val="L2-Bullets"/>
    <w:qFormat/>
    <w:rsid w:val="00DD2CD7"/>
    <w:pPr>
      <w:numPr>
        <w:numId w:val="7"/>
      </w:numPr>
      <w:ind w:left="1434" w:hanging="357"/>
    </w:pPr>
  </w:style>
  <w:style w:type="paragraph" w:customStyle="1" w:styleId="L2-Numbers">
    <w:name w:val="L2 - Numbers"/>
    <w:basedOn w:val="L-Numbers"/>
    <w:qFormat/>
    <w:rsid w:val="00DD2CD7"/>
    <w:pPr>
      <w:numPr>
        <w:numId w:val="9"/>
      </w:numPr>
    </w:pPr>
  </w:style>
  <w:style w:type="paragraph" w:customStyle="1" w:styleId="L2-Alphabets">
    <w:name w:val="L2 - Alphabets"/>
    <w:basedOn w:val="L-Numbers"/>
    <w:qFormat/>
    <w:rsid w:val="00DD2CD7"/>
    <w:pPr>
      <w:numPr>
        <w:numId w:val="5"/>
      </w:numPr>
    </w:pPr>
  </w:style>
  <w:style w:type="paragraph" w:customStyle="1" w:styleId="L3-Numbers">
    <w:name w:val="L3 - Numbers"/>
    <w:basedOn w:val="L2-Numbers"/>
    <w:qFormat/>
    <w:rsid w:val="00DD2CD7"/>
    <w:pPr>
      <w:numPr>
        <w:numId w:val="4"/>
      </w:numPr>
      <w:tabs>
        <w:tab w:val="num" w:pos="360"/>
      </w:tabs>
      <w:ind w:left="1435" w:hanging="244"/>
    </w:pPr>
  </w:style>
  <w:style w:type="paragraph" w:customStyle="1" w:styleId="IMG-Figure">
    <w:name w:val="IMG - Figure"/>
    <w:basedOn w:val="P-Regular"/>
    <w:qFormat/>
    <w:rsid w:val="00DD2CD7"/>
    <w:pPr>
      <w:jc w:val="center"/>
    </w:pPr>
    <w:rPr>
      <w:rFonts w:eastAsia="Times New Roman" w:cs="Times New Roman"/>
      <w:szCs w:val="20"/>
    </w:rPr>
  </w:style>
  <w:style w:type="paragraph" w:styleId="Revision">
    <w:name w:val="Revision"/>
    <w:hidden/>
    <w:uiPriority w:val="99"/>
    <w:semiHidden/>
    <w:rsid w:val="009C6647"/>
    <w:pPr>
      <w:spacing w:after="0" w:line="240" w:lineRule="auto"/>
    </w:pPr>
    <w:rPr>
      <w:lang w:val="en-US"/>
    </w:rPr>
  </w:style>
  <w:style w:type="character" w:styleId="CommentReference">
    <w:name w:val="annotation reference"/>
    <w:basedOn w:val="DefaultParagraphFont"/>
    <w:uiPriority w:val="99"/>
    <w:semiHidden/>
    <w:unhideWhenUsed/>
    <w:rsid w:val="007566F5"/>
    <w:rPr>
      <w:sz w:val="16"/>
      <w:szCs w:val="16"/>
    </w:rPr>
  </w:style>
  <w:style w:type="paragraph" w:styleId="CommentText">
    <w:name w:val="annotation text"/>
    <w:basedOn w:val="Normal"/>
    <w:link w:val="CommentTextChar"/>
    <w:uiPriority w:val="99"/>
    <w:semiHidden/>
    <w:unhideWhenUsed/>
    <w:rsid w:val="007566F5"/>
    <w:pPr>
      <w:spacing w:line="240" w:lineRule="auto"/>
    </w:pPr>
    <w:rPr>
      <w:sz w:val="20"/>
      <w:szCs w:val="20"/>
    </w:rPr>
  </w:style>
  <w:style w:type="character" w:customStyle="1" w:styleId="CommentTextChar">
    <w:name w:val="Comment Text Char"/>
    <w:basedOn w:val="DefaultParagraphFont"/>
    <w:link w:val="CommentText"/>
    <w:uiPriority w:val="99"/>
    <w:semiHidden/>
    <w:rsid w:val="007566F5"/>
    <w:rPr>
      <w:sz w:val="20"/>
      <w:szCs w:val="20"/>
      <w:lang w:val="en-US"/>
    </w:rPr>
  </w:style>
  <w:style w:type="paragraph" w:styleId="CommentSubject">
    <w:name w:val="annotation subject"/>
    <w:basedOn w:val="CommentText"/>
    <w:next w:val="CommentText"/>
    <w:link w:val="CommentSubjectChar"/>
    <w:uiPriority w:val="99"/>
    <w:semiHidden/>
    <w:unhideWhenUsed/>
    <w:rsid w:val="007566F5"/>
    <w:rPr>
      <w:b/>
      <w:bCs/>
    </w:rPr>
  </w:style>
  <w:style w:type="character" w:customStyle="1" w:styleId="CommentSubjectChar">
    <w:name w:val="Comment Subject Char"/>
    <w:basedOn w:val="CommentTextChar"/>
    <w:link w:val="CommentSubject"/>
    <w:uiPriority w:val="99"/>
    <w:semiHidden/>
    <w:rsid w:val="007566F5"/>
    <w:rPr>
      <w:b/>
      <w:bCs/>
      <w:sz w:val="20"/>
      <w:szCs w:val="20"/>
      <w:lang w:val="en-US"/>
    </w:rPr>
  </w:style>
  <w:style w:type="character" w:customStyle="1" w:styleId="normaltextrun">
    <w:name w:val="normaltextrun"/>
    <w:basedOn w:val="DefaultParagraphFont"/>
    <w:rsid w:val="008F5D4A"/>
  </w:style>
  <w:style w:type="character" w:customStyle="1" w:styleId="eop">
    <w:name w:val="eop"/>
    <w:basedOn w:val="DefaultParagraphFont"/>
    <w:rsid w:val="008F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7829">
      <w:bodyDiv w:val="1"/>
      <w:marLeft w:val="0"/>
      <w:marRight w:val="0"/>
      <w:marTop w:val="0"/>
      <w:marBottom w:val="0"/>
      <w:divBdr>
        <w:top w:val="none" w:sz="0" w:space="0" w:color="auto"/>
        <w:left w:val="none" w:sz="0" w:space="0" w:color="auto"/>
        <w:bottom w:val="none" w:sz="0" w:space="0" w:color="auto"/>
        <w:right w:val="none" w:sz="0" w:space="0" w:color="auto"/>
      </w:divBdr>
    </w:div>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ltan-chand.com/download/Pythonsupplement.pdf" TargetMode="External"/><Relationship Id="rId1" Type="http://schemas.openxmlformats.org/officeDocument/2006/relationships/hyperlink" Target="https://janet-panic.com/what-is-function-of-physical-laye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4</DaysAllocated>
    <Early_x0020_Access xmlns="f4287df7-c0e0-444d-ba8d-6c830a3079b3">false</Early_x0020_Access>
    <Editorial_x0020_Score xmlns="f4287df7-c0e0-444d-ba8d-6c830a3079b3" xsi:nil="true"/>
    <AssetStage xmlns="f4287df7-c0e0-444d-ba8d-6c830a3079b3">2nd Preliminary Draft Revision</AssetStage>
    <NoteforSelf xmlns="f4287df7-c0e0-444d-ba8d-6c830a3079b3" xsi:nil="true"/>
    <PageCount xmlns="f4287df7-c0e0-444d-ba8d-6c830a3079b3">17</PageCount>
    <Category xmlns="f4287df7-c0e0-444d-ba8d-6c830a3079b3" xsi:nil="true"/>
    <PlagiarismOriginality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5900eb312fcd4a56d99a2cfce37116cd">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546f814b7b7ae37e678837833f40b8e5"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0011E-0B13-4DB0-A1F0-6B8F864CF772}">
  <ds:schemaRefs>
    <ds:schemaRef ds:uri="http://purl.org/dc/elements/1.1/"/>
    <ds:schemaRef ds:uri="http://purl.org/dc/dcmitype/"/>
    <ds:schemaRef ds:uri="f4287df7-c0e0-444d-ba8d-6c830a3079b3"/>
    <ds:schemaRef ds:uri="c866c9ed-2f7a-4860-bf57-8153ff3a210a"/>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E0673D49-C9BA-42BF-AE55-CACD4D316C76}"/>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 New</Template>
  <TotalTime>0</TotalTime>
  <Pages>18</Pages>
  <Words>4962</Words>
  <Characters>28289</Characters>
  <Application>Microsoft Office Word</Application>
  <DocSecurity>2</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Rounak Kulkarni</cp:lastModifiedBy>
  <cp:revision>3</cp:revision>
  <dcterms:created xsi:type="dcterms:W3CDTF">2023-09-22T15:43:00Z</dcterms:created>
  <dcterms:modified xsi:type="dcterms:W3CDTF">2023-09-22T15:43:00Z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