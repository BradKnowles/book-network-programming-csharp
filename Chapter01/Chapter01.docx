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93D83" w14:textId="27706F1F" w:rsidR="00205B3D" w:rsidRDefault="00205B3D" w:rsidP="0098105F">
      <w:pPr>
        <w:pStyle w:val="SP-Editorial"/>
      </w:pPr>
      <w:r>
        <w:t>Revision</w:t>
      </w:r>
    </w:p>
    <w:p w14:paraId="6CD271F7" w14:textId="7D4E6583" w:rsidR="009C6647" w:rsidRDefault="009C6647" w:rsidP="00E7735C">
      <w:pPr>
        <w:pStyle w:val="H1-Chapter"/>
      </w:pPr>
      <w:commentRangeStart w:id="0"/>
      <w:r>
        <w:t>1</w:t>
      </w:r>
      <w:commentRangeEnd w:id="0"/>
      <w:r w:rsidR="00805B43">
        <w:rPr>
          <w:rStyle w:val="CommentReference"/>
          <w:rFonts w:asciiTheme="minorHAnsi" w:eastAsiaTheme="minorHAnsi" w:hAnsiTheme="minorHAnsi" w:cstheme="minorBidi"/>
          <w:spacing w:val="0"/>
          <w:kern w:val="0"/>
        </w:rPr>
        <w:commentReference w:id="0"/>
      </w:r>
    </w:p>
    <w:p w14:paraId="2DF0F079" w14:textId="347E5011" w:rsidR="00E7735C" w:rsidRDefault="00E7735C" w:rsidP="00E7735C">
      <w:pPr>
        <w:pStyle w:val="H1-Chapter"/>
      </w:pPr>
      <w:r w:rsidRPr="00B80444">
        <w:t>Overview of Network Programming</w:t>
      </w:r>
    </w:p>
    <w:p w14:paraId="4945E268" w14:textId="3DE00134" w:rsidR="00F40863" w:rsidRPr="00F40863" w:rsidRDefault="00F40863" w:rsidP="00F40863">
      <w:pPr>
        <w:pStyle w:val="P-Regular"/>
        <w:rPr>
          <w:lang w:val="en-US"/>
        </w:rPr>
      </w:pPr>
      <w:commentRangeStart w:id="1"/>
      <w:r>
        <w:t>In an increasingly interconnected world, where devices and systems communicate seamlessly across vast networks, the art of network programming assumes paramount importance. This book serves as your gateway into this dynamic realm, where lines of code weave a tapestry of connections that traverse continents and transcend boundaries.</w:t>
      </w:r>
    </w:p>
    <w:p w14:paraId="190B8859" w14:textId="6763DF67" w:rsidR="00F40863" w:rsidRPr="00F40863" w:rsidRDefault="00F40863" w:rsidP="00F40863">
      <w:pPr>
        <w:pStyle w:val="P-Regular"/>
        <w:rPr>
          <w:lang w:val="en-US"/>
        </w:rPr>
      </w:pPr>
      <w:r>
        <w:t>Imagine the internet as a vast digital highway where data flows ceaselessly between devices, systems, and applications. At the heart of this intricate dance lies network programming. It's the wizardry that enables your messages to reach a friend halfway around the world instantly, your requests to summon information from a server, and your devices to collaborate as if they were in the same room. Network programming fuels the digital dialogue that underpins modern life, fostering communication and data exchange that empowers everything from social media interactions to life-critical systems.</w:t>
      </w:r>
    </w:p>
    <w:p w14:paraId="6A7A8CA1" w14:textId="08CFB860" w:rsidR="00F40863" w:rsidRPr="00F40863" w:rsidRDefault="00F40863" w:rsidP="00F40863">
      <w:pPr>
        <w:pStyle w:val="P-Regular"/>
        <w:rPr>
          <w:lang w:val="en-US"/>
        </w:rPr>
      </w:pPr>
      <w:r>
        <w:t xml:space="preserve">Just as a city relies on roads, streets, and intersections, networks depend on carefully orchestrated architecture. At its core are the clients and servers—the two key players in the network game. Clients initiate requests for information or services, while servers respond with the requested resources or actions. This dynamic duo converses in the language of protocols—rules that govern how data should be structured, transmitted, and received. As we delve deeper, you'll discover how network programming orchestrates this intricate </w:t>
      </w:r>
      <w:r w:rsidR="0042049C">
        <w:t>dance</w:t>
      </w:r>
      <w:r>
        <w:t xml:space="preserve"> of communication.</w:t>
      </w:r>
    </w:p>
    <w:p w14:paraId="7A71F592" w14:textId="3AFE87A5" w:rsidR="00F40863" w:rsidRPr="00F40863" w:rsidRDefault="00F40863" w:rsidP="00F40863">
      <w:pPr>
        <w:pStyle w:val="P-Regular"/>
        <w:rPr>
          <w:lang w:val="en-US"/>
        </w:rPr>
      </w:pPr>
      <w:r>
        <w:t xml:space="preserve">This book is your compass, designed to steer you through the foundational concepts of network programming. Here, we embark on a journey to comprehend the essence of network interactions. We'll traverse topics that range from protocols and socket programming to data serialization and high availability. </w:t>
      </w:r>
      <w:r w:rsidR="00C50B8C">
        <w:t>You'll gain insights illuminating your network programming path as you navigate these pages</w:t>
      </w:r>
      <w:r>
        <w:t>.</w:t>
      </w:r>
    </w:p>
    <w:p w14:paraId="1BC3B16A" w14:textId="00E6D043" w:rsidR="00E7735C" w:rsidRDefault="00F40863" w:rsidP="00F40863">
      <w:r>
        <w:t xml:space="preserve">Whether you're a novice programmer eager to unravel the mysteries of networking or an experienced coder seeking to augment your skillset, this book is designed for you. It </w:t>
      </w:r>
      <w:r>
        <w:lastRenderedPageBreak/>
        <w:t>caters to those intrigued by the intricacies of network communication, regardless of your background or experience.</w:t>
      </w:r>
      <w:commentRangeEnd w:id="1"/>
      <w:r w:rsidR="00402E33">
        <w:rPr>
          <w:rStyle w:val="CommentReference"/>
        </w:rPr>
        <w:commentReference w:id="1"/>
      </w:r>
    </w:p>
    <w:p w14:paraId="4E524BFA" w14:textId="1FBFCD44" w:rsidR="00DD294D" w:rsidRDefault="000808E0" w:rsidP="00F40863">
      <w:commentRangeStart w:id="2"/>
      <w:r>
        <w:t>In this chapter, we</w:t>
      </w:r>
      <w:r w:rsidR="00ED747F">
        <w:t xml:space="preserve"> are going to cover</w:t>
      </w:r>
      <w:r w:rsidR="00BF70AC">
        <w:t xml:space="preserve"> the following main topics:</w:t>
      </w:r>
      <w:commentRangeEnd w:id="2"/>
      <w:r w:rsidR="00BF70AC">
        <w:rPr>
          <w:rStyle w:val="CommentReference"/>
        </w:rPr>
        <w:commentReference w:id="2"/>
      </w:r>
    </w:p>
    <w:p w14:paraId="570A52E5" w14:textId="69B23042" w:rsidR="00BF70AC" w:rsidRDefault="008F5D4A" w:rsidP="008F5D4A">
      <w:pPr>
        <w:pStyle w:val="L-Bullets"/>
      </w:pPr>
      <w:commentRangeStart w:id="3"/>
      <w:r>
        <w:t>Introduction to network programming</w:t>
      </w:r>
    </w:p>
    <w:p w14:paraId="77D3039E" w14:textId="655772BB" w:rsidR="008F5D4A" w:rsidRDefault="008F5D4A" w:rsidP="008F5D4A">
      <w:pPr>
        <w:pStyle w:val="L-Bullets"/>
      </w:pPr>
      <w:r>
        <w:t>Network proto</w:t>
      </w:r>
      <w:r w:rsidR="00B61AB8">
        <w:t>cols and communication</w:t>
      </w:r>
    </w:p>
    <w:p w14:paraId="78C0777D" w14:textId="29CC3262" w:rsidR="00B61AB8" w:rsidRDefault="00B61AB8" w:rsidP="008F5D4A">
      <w:pPr>
        <w:pStyle w:val="L-Bullets"/>
      </w:pPr>
      <w:r>
        <w:t>Client-server architecture</w:t>
      </w:r>
    </w:p>
    <w:p w14:paraId="69A673BF" w14:textId="75A606FE" w:rsidR="00B61AB8" w:rsidRDefault="00B61AB8" w:rsidP="008F5D4A">
      <w:pPr>
        <w:pStyle w:val="L-Bullets"/>
      </w:pPr>
      <w:r>
        <w:t>Socket programming basics</w:t>
      </w:r>
    </w:p>
    <w:p w14:paraId="1BBFD834" w14:textId="2B20B797" w:rsidR="00B61AB8" w:rsidRPr="00E7735C" w:rsidRDefault="00B61AB8" w:rsidP="0098105F">
      <w:pPr>
        <w:pStyle w:val="L-Bullets"/>
      </w:pPr>
      <w:r>
        <w:t>Network programming in C# and .NET</w:t>
      </w:r>
      <w:commentRangeEnd w:id="3"/>
      <w:r>
        <w:rPr>
          <w:rStyle w:val="CommentReference"/>
          <w:rFonts w:eastAsiaTheme="minorHAnsi"/>
          <w:lang w:val="en-US"/>
        </w:rPr>
        <w:commentReference w:id="3"/>
      </w:r>
    </w:p>
    <w:p w14:paraId="74865FD1" w14:textId="0B4CF37D" w:rsidR="00A55F8D" w:rsidRDefault="220381DB" w:rsidP="220381DB">
      <w:pPr>
        <w:pStyle w:val="H1-Section"/>
        <w:rPr>
          <w:lang w:val="en"/>
        </w:rPr>
      </w:pPr>
      <w:commentRangeStart w:id="4"/>
      <w:r w:rsidRPr="220381DB">
        <w:rPr>
          <w:lang w:val="en-GB"/>
        </w:rPr>
        <w:t>Technical requirements</w:t>
      </w:r>
      <w:commentRangeEnd w:id="4"/>
      <w:r w:rsidR="00E44447">
        <w:rPr>
          <w:rStyle w:val="CommentReference"/>
          <w:b w:val="0"/>
        </w:rPr>
        <w:commentReference w:id="4"/>
      </w:r>
    </w:p>
    <w:p w14:paraId="24355B8B" w14:textId="3E4DDD62" w:rsidR="00867BFE" w:rsidRPr="00867BFE" w:rsidRDefault="00867BFE" w:rsidP="00867BFE">
      <w:pPr>
        <w:pStyle w:val="P-Regular"/>
        <w:rPr>
          <w:lang w:val="en-US"/>
        </w:rPr>
      </w:pPr>
      <w:r>
        <w:rPr>
          <w:lang w:val="en-US"/>
        </w:rPr>
        <w:t xml:space="preserve">A foundational understanding of C# and .NET is essential </w:t>
      </w:r>
      <w:r w:rsidR="00767BA9">
        <w:rPr>
          <w:lang w:val="en-US"/>
        </w:rPr>
        <w:t xml:space="preserve">to grasp the concepts presented in this book </w:t>
      </w:r>
      <w:r w:rsidR="005E36C6">
        <w:rPr>
          <w:lang w:val="en-US"/>
        </w:rPr>
        <w:t>thoroughly</w:t>
      </w:r>
      <w:r w:rsidRPr="00867BFE">
        <w:rPr>
          <w:lang w:val="en-US"/>
        </w:rPr>
        <w:t xml:space="preserve">. Readers should be comfortable with C# syntax, object-oriented programming principles, and basic software development concepts. Familiarity with .NET libraries and its ecosystem will </w:t>
      </w:r>
      <w:r w:rsidR="005E36C6">
        <w:rPr>
          <w:lang w:val="en-US"/>
        </w:rPr>
        <w:t>significantly</w:t>
      </w:r>
      <w:r w:rsidRPr="00867BFE">
        <w:rPr>
          <w:lang w:val="en-US"/>
        </w:rPr>
        <w:t xml:space="preserve"> enhance your learning experience.</w:t>
      </w:r>
    </w:p>
    <w:p w14:paraId="466A8BEA" w14:textId="6BA1E637" w:rsidR="00867BFE" w:rsidRPr="00867BFE" w:rsidRDefault="00867BFE" w:rsidP="00867BFE">
      <w:pPr>
        <w:pStyle w:val="P-Regular"/>
        <w:rPr>
          <w:lang w:val="en-US"/>
        </w:rPr>
      </w:pPr>
      <w:r w:rsidRPr="00867BFE">
        <w:rPr>
          <w:lang w:val="en-US"/>
        </w:rPr>
        <w:t xml:space="preserve">For hands-on experience and practical application, </w:t>
      </w:r>
      <w:r w:rsidR="00DA2EE7">
        <w:rPr>
          <w:lang w:val="en-US"/>
        </w:rPr>
        <w:t>I</w:t>
      </w:r>
      <w:r w:rsidRPr="00867BFE">
        <w:rPr>
          <w:lang w:val="en-US"/>
        </w:rPr>
        <w:t xml:space="preserve">'ve created a dedicated GitHub repository for this book. Each chapter features a collection of code samples and projects </w:t>
      </w:r>
      <w:r>
        <w:rPr>
          <w:lang w:val="en-US"/>
        </w:rPr>
        <w:t>corresponding</w:t>
      </w:r>
      <w:r w:rsidRPr="00867BFE">
        <w:rPr>
          <w:lang w:val="en-US"/>
        </w:rPr>
        <w:t xml:space="preserve"> to the discussed concepts.</w:t>
      </w:r>
      <w:r w:rsidR="007F7AC5">
        <w:rPr>
          <w:lang w:val="en-US"/>
        </w:rPr>
        <w:t xml:space="preserve"> </w:t>
      </w:r>
      <w:r w:rsidRPr="00867BFE">
        <w:rPr>
          <w:lang w:val="en-US"/>
        </w:rPr>
        <w:t xml:space="preserve">You can find the repository at </w:t>
      </w:r>
      <w:r w:rsidR="005E36C6">
        <w:rPr>
          <w:lang w:val="en-US"/>
        </w:rPr>
        <w:t xml:space="preserve">the book’s </w:t>
      </w:r>
      <w:commentRangeStart w:id="5"/>
      <w:r w:rsidR="003C730A" w:rsidRPr="0098105F">
        <w:rPr>
          <w:rStyle w:val="P-URL"/>
        </w:rPr>
        <w:t>https://github.com/PacktPublishing/B21643</w:t>
      </w:r>
      <w:r w:rsidR="003C730A">
        <w:t>.</w:t>
      </w:r>
      <w:commentRangeEnd w:id="5"/>
      <w:r w:rsidR="003C730A">
        <w:rPr>
          <w:rStyle w:val="CommentReference"/>
          <w:rFonts w:eastAsiaTheme="minorHAnsi"/>
          <w:lang w:val="en-US"/>
        </w:rPr>
        <w:commentReference w:id="5"/>
      </w:r>
      <w:r w:rsidRPr="00867BFE">
        <w:rPr>
          <w:lang w:val="en-US"/>
        </w:rPr>
        <w:t>. Feel free to clone, fork, and explore the repository at your own pace. It's not just a resource—it's an interactive companion to your learning journey.</w:t>
      </w:r>
    </w:p>
    <w:p w14:paraId="73AC452F" w14:textId="5183CFB1" w:rsidR="00A55F8D" w:rsidRPr="00767BA9" w:rsidRDefault="00867BFE" w:rsidP="00624A0A">
      <w:pPr>
        <w:pStyle w:val="P-Regular"/>
        <w:rPr>
          <w:lang w:val="en-US"/>
        </w:rPr>
      </w:pPr>
      <w:r w:rsidRPr="00867BFE">
        <w:rPr>
          <w:lang w:val="en-US"/>
        </w:rPr>
        <w:t>As you navigate through the chapters, refer to the repository to supplement your understanding and practice what you've learned.</w:t>
      </w:r>
    </w:p>
    <w:p w14:paraId="008A8DD3" w14:textId="39B4B239" w:rsidR="00767BA9" w:rsidRDefault="00867BFE" w:rsidP="00767BA9">
      <w:pPr>
        <w:pStyle w:val="H1-Section"/>
      </w:pPr>
      <w:r w:rsidRPr="00867BFE">
        <w:t xml:space="preserve">Introduction to </w:t>
      </w:r>
      <w:r w:rsidR="00E44447">
        <w:t>n</w:t>
      </w:r>
      <w:r w:rsidRPr="00867BFE">
        <w:t xml:space="preserve">etwork </w:t>
      </w:r>
      <w:r w:rsidR="00E44447">
        <w:t>p</w:t>
      </w:r>
      <w:r w:rsidRPr="00867BFE">
        <w:t>rogramming</w:t>
      </w:r>
    </w:p>
    <w:p w14:paraId="5B346378" w14:textId="48FA7DB8" w:rsidR="00767BA9" w:rsidRPr="00767BA9" w:rsidRDefault="00767BA9" w:rsidP="00767BA9">
      <w:pPr>
        <w:pStyle w:val="P-Regular"/>
        <w:rPr>
          <w:lang w:val="en-US"/>
        </w:rPr>
      </w:pPr>
      <w:r w:rsidRPr="00767BA9">
        <w:rPr>
          <w:lang w:val="en-US"/>
        </w:rPr>
        <w:t xml:space="preserve">Network programming </w:t>
      </w:r>
      <w:r w:rsidR="00431C81">
        <w:rPr>
          <w:lang w:val="en-US"/>
        </w:rPr>
        <w:t>is pivotal</w:t>
      </w:r>
      <w:r w:rsidRPr="00767BA9">
        <w:rPr>
          <w:lang w:val="en-US"/>
        </w:rPr>
        <w:t xml:space="preserve"> in modern software development, enabling applications to communicate seamlessly over various networks. </w:t>
      </w:r>
      <w:r w:rsidR="00F40863">
        <w:rPr>
          <w:lang w:val="en-US"/>
        </w:rPr>
        <w:t>This section</w:t>
      </w:r>
      <w:r w:rsidRPr="00767BA9">
        <w:rPr>
          <w:lang w:val="en-US"/>
        </w:rPr>
        <w:t xml:space="preserve"> will delve into the core concepts and significance of network programming within the broader context of software engineering.</w:t>
      </w:r>
    </w:p>
    <w:p w14:paraId="03D8E41D" w14:textId="64261450" w:rsidR="00767BA9" w:rsidRPr="00767BA9" w:rsidRDefault="00767BA9" w:rsidP="00767BA9">
      <w:pPr>
        <w:pStyle w:val="H2-Heading"/>
      </w:pPr>
      <w:r w:rsidRPr="00767BA9">
        <w:lastRenderedPageBreak/>
        <w:t xml:space="preserve">Definition and </w:t>
      </w:r>
      <w:r w:rsidR="00221526">
        <w:t>i</w:t>
      </w:r>
      <w:r w:rsidRPr="00767BA9">
        <w:t>mportance</w:t>
      </w:r>
    </w:p>
    <w:p w14:paraId="32B3E721" w14:textId="77777777" w:rsidR="00767BA9" w:rsidRPr="00767BA9" w:rsidRDefault="00767BA9" w:rsidP="00767BA9">
      <w:pPr>
        <w:pStyle w:val="P-Regular"/>
        <w:rPr>
          <w:lang w:val="en-US"/>
        </w:rPr>
      </w:pPr>
      <w:r w:rsidRPr="00767BA9">
        <w:rPr>
          <w:lang w:val="en-US"/>
        </w:rPr>
        <w:t xml:space="preserve">Network programming involves designing and implementing software that allows different applications to communicate and exchange data over computer networks. This communication can occur over </w:t>
      </w:r>
      <w:commentRangeStart w:id="6"/>
      <w:r w:rsidRPr="0098105F">
        <w:rPr>
          <w:rStyle w:val="P-Keyword"/>
        </w:rPr>
        <w:t>local area networks</w:t>
      </w:r>
      <w:r w:rsidRPr="00767BA9">
        <w:rPr>
          <w:lang w:val="en-US"/>
        </w:rPr>
        <w:t xml:space="preserve"> (</w:t>
      </w:r>
      <w:r w:rsidRPr="0098105F">
        <w:rPr>
          <w:rStyle w:val="P-Keyword"/>
        </w:rPr>
        <w:t>LANs</w:t>
      </w:r>
      <w:r w:rsidRPr="00767BA9">
        <w:rPr>
          <w:lang w:val="en-US"/>
        </w:rPr>
        <w:t xml:space="preserve">), </w:t>
      </w:r>
      <w:commentRangeEnd w:id="6"/>
      <w:r w:rsidR="00221526">
        <w:rPr>
          <w:rStyle w:val="CommentReference"/>
          <w:rFonts w:eastAsiaTheme="minorHAnsi"/>
          <w:lang w:val="en-US"/>
        </w:rPr>
        <w:commentReference w:id="6"/>
      </w:r>
      <w:r w:rsidRPr="0098105F">
        <w:rPr>
          <w:rStyle w:val="P-Keyword"/>
        </w:rPr>
        <w:t>wide area networks</w:t>
      </w:r>
      <w:r w:rsidRPr="00767BA9">
        <w:rPr>
          <w:lang w:val="en-US"/>
        </w:rPr>
        <w:t xml:space="preserve"> (</w:t>
      </w:r>
      <w:r w:rsidRPr="0098105F">
        <w:rPr>
          <w:rStyle w:val="P-Keyword"/>
        </w:rPr>
        <w:t>WANs</w:t>
      </w:r>
      <w:r w:rsidRPr="00767BA9">
        <w:rPr>
          <w:lang w:val="en-US"/>
        </w:rPr>
        <w:t>), the Internet, or any combination thereof. The significance of network programming lies in its ability to enable distributed computing, facilitating collaboration, data sharing, and remote access.</w:t>
      </w:r>
    </w:p>
    <w:p w14:paraId="3AB6B87A" w14:textId="784EDB2C" w:rsidR="00767BA9" w:rsidRDefault="00767BA9" w:rsidP="00767BA9">
      <w:pPr>
        <w:pStyle w:val="P-Regular"/>
        <w:rPr>
          <w:lang w:val="en-US"/>
        </w:rPr>
      </w:pPr>
      <w:r w:rsidRPr="00767BA9">
        <w:rPr>
          <w:lang w:val="en-US"/>
        </w:rPr>
        <w:t xml:space="preserve">Network programming forms the backbone of the digital world, powering a myriad of applications ranging from simple web browsing to complex cloud-based services. </w:t>
      </w:r>
      <w:r w:rsidR="005E36C6">
        <w:rPr>
          <w:lang w:val="en-US"/>
        </w:rPr>
        <w:t xml:space="preserve">Network programming </w:t>
      </w:r>
      <w:r w:rsidR="00431C81">
        <w:rPr>
          <w:lang w:val="en-US"/>
        </w:rPr>
        <w:t>is critical</w:t>
      </w:r>
      <w:r w:rsidR="005E36C6">
        <w:rPr>
          <w:lang w:val="en-US"/>
        </w:rPr>
        <w:t xml:space="preserve"> in creating robust, efficient, and scalable software solutions as the world becomes increasingly interconnected</w:t>
      </w:r>
      <w:r w:rsidRPr="00767BA9">
        <w:rPr>
          <w:lang w:val="en-US"/>
        </w:rPr>
        <w:t>.</w:t>
      </w:r>
    </w:p>
    <w:p w14:paraId="3C407806" w14:textId="042641C1" w:rsidR="00FC2FC1" w:rsidRPr="00767BA9" w:rsidRDefault="00FC2FC1" w:rsidP="00767BA9">
      <w:pPr>
        <w:pStyle w:val="P-Regular"/>
        <w:rPr>
          <w:lang w:val="en-US"/>
        </w:rPr>
      </w:pPr>
      <w:commentRangeStart w:id="7"/>
      <w:commentRangeStart w:id="8"/>
      <w:r>
        <w:rPr>
          <w:lang w:val="en-US"/>
        </w:rPr>
        <w:t>//</w:t>
      </w:r>
      <w:commentRangeEnd w:id="7"/>
      <w:r>
        <w:rPr>
          <w:rStyle w:val="CommentReference"/>
          <w:rFonts w:eastAsiaTheme="minorHAnsi"/>
          <w:lang w:val="en-US"/>
        </w:rPr>
        <w:commentReference w:id="7"/>
      </w:r>
      <w:commentRangeEnd w:id="8"/>
      <w:r w:rsidR="00D32348">
        <w:rPr>
          <w:rStyle w:val="CommentReference"/>
          <w:rFonts w:eastAsiaTheme="minorHAnsi"/>
          <w:lang w:val="en-US"/>
        </w:rPr>
        <w:commentReference w:id="8"/>
      </w:r>
    </w:p>
    <w:p w14:paraId="24E7E6AF" w14:textId="5F12BA53" w:rsidR="00B57E7E" w:rsidRDefault="00B57E7E" w:rsidP="00B57E7E">
      <w:pPr>
        <w:pStyle w:val="P-Regular"/>
        <w:rPr>
          <w:ins w:id="9" w:author="Chris Woodruff" w:date="2023-09-11T07:03:00Z"/>
        </w:rPr>
        <w:pPrChange w:id="10" w:author="Chris Woodruff" w:date="2023-09-11T07:06:00Z">
          <w:pPr>
            <w:pStyle w:val="H2-Heading"/>
          </w:pPr>
        </w:pPrChange>
      </w:pPr>
      <w:ins w:id="11" w:author="Chris Woodruff" w:date="2023-09-11T07:06:00Z">
        <w:r w:rsidRPr="00B57E7E">
          <w:t>Network programming and network protocols are intimately connected in the world of computer networking. Network programming refers to the practice of developing software applications that can communicate and exchange data across computer networks. These applications rely on a set of rules and conventions known as network protocols. Network protocols define the standardized methods and formats for data transmission, ensuring that different devices and software can understand and interact with each other seamlessly. In essence, network programming leverages these network protocols to enable effective communication and collaboration between devices and systems over networks, making it a fundamental building block of modern networked applications.</w:t>
        </w:r>
      </w:ins>
    </w:p>
    <w:p w14:paraId="0ECFF1D8" w14:textId="187D95C8" w:rsidR="00767BA9" w:rsidRPr="00767BA9" w:rsidRDefault="0042049C" w:rsidP="00767BA9">
      <w:pPr>
        <w:pStyle w:val="H2-Heading"/>
      </w:pPr>
      <w:r>
        <w:t xml:space="preserve">What is a </w:t>
      </w:r>
      <w:r w:rsidR="00FC2FC1" w:rsidRPr="00767BA9">
        <w:t>network protocol</w:t>
      </w:r>
      <w:r>
        <w:t>?</w:t>
      </w:r>
    </w:p>
    <w:p w14:paraId="5A7DB6EC" w14:textId="47683560" w:rsidR="00767BA9" w:rsidRPr="00767BA9" w:rsidRDefault="00767BA9" w:rsidP="00FC2FC1">
      <w:pPr>
        <w:pStyle w:val="P-Regular"/>
      </w:pPr>
      <w:r w:rsidRPr="00767BA9">
        <w:t xml:space="preserve">Network protocols </w:t>
      </w:r>
      <w:r w:rsidR="005E36C6">
        <w:t>are</w:t>
      </w:r>
      <w:r w:rsidRPr="00767BA9">
        <w:t xml:space="preserve"> the rules and conventions governing communication between devices and applications over networks. Some fundamental protocols include </w:t>
      </w:r>
      <w:commentRangeStart w:id="12"/>
      <w:r w:rsidRPr="0098105F">
        <w:rPr>
          <w:rStyle w:val="P-Keyword"/>
        </w:rPr>
        <w:t>Transmission Control Protocol/Internet Protoco</w:t>
      </w:r>
      <w:r w:rsidR="00E879BC" w:rsidRPr="0098105F">
        <w:rPr>
          <w:rStyle w:val="P-Keyword"/>
        </w:rPr>
        <w:t>l</w:t>
      </w:r>
      <w:r w:rsidR="00E879BC">
        <w:t xml:space="preserve"> (</w:t>
      </w:r>
      <w:r w:rsidR="00E879BC" w:rsidRPr="0098105F">
        <w:rPr>
          <w:rStyle w:val="P-Keyword"/>
        </w:rPr>
        <w:t>TCP/IP</w:t>
      </w:r>
      <w:r w:rsidR="00E879BC">
        <w:t>)</w:t>
      </w:r>
      <w:r w:rsidRPr="00767BA9">
        <w:t xml:space="preserve">, </w:t>
      </w:r>
      <w:r w:rsidR="00E879BC" w:rsidRPr="0098105F">
        <w:rPr>
          <w:rStyle w:val="P-Keyword"/>
        </w:rPr>
        <w:t>U</w:t>
      </w:r>
      <w:r w:rsidRPr="0098105F">
        <w:rPr>
          <w:rStyle w:val="P-Keyword"/>
        </w:rPr>
        <w:t>ser Datagram Protocol</w:t>
      </w:r>
      <w:r w:rsidR="00E879BC">
        <w:t xml:space="preserve"> (</w:t>
      </w:r>
      <w:r w:rsidR="00E879BC" w:rsidRPr="0098105F">
        <w:rPr>
          <w:rStyle w:val="P-Keyword"/>
        </w:rPr>
        <w:t>UDP</w:t>
      </w:r>
      <w:r w:rsidR="00E879BC">
        <w:t>)</w:t>
      </w:r>
      <w:r w:rsidRPr="00767BA9">
        <w:t xml:space="preserve">, </w:t>
      </w:r>
      <w:r w:rsidRPr="0098105F">
        <w:rPr>
          <w:rStyle w:val="P-Keyword"/>
        </w:rPr>
        <w:t>Hypertext Transfer Protocol</w:t>
      </w:r>
      <w:r w:rsidR="00E879BC">
        <w:t xml:space="preserve"> (</w:t>
      </w:r>
      <w:r w:rsidR="00E879BC" w:rsidRPr="0098105F">
        <w:rPr>
          <w:rStyle w:val="P-Keyword"/>
        </w:rPr>
        <w:t>HTTP</w:t>
      </w:r>
      <w:r w:rsidR="00E879BC">
        <w:t>)</w:t>
      </w:r>
      <w:r w:rsidRPr="00767BA9">
        <w:t xml:space="preserve">, and </w:t>
      </w:r>
      <w:r w:rsidRPr="0098105F">
        <w:rPr>
          <w:rStyle w:val="P-Keyword"/>
        </w:rPr>
        <w:t>File Transfer Protocol</w:t>
      </w:r>
      <w:r w:rsidR="00E879BC">
        <w:t xml:space="preserve"> (</w:t>
      </w:r>
      <w:r w:rsidR="00E879BC" w:rsidRPr="0098105F">
        <w:rPr>
          <w:rStyle w:val="P-Keyword"/>
        </w:rPr>
        <w:t>FTP</w:t>
      </w:r>
      <w:r w:rsidR="00E879BC">
        <w:t>)</w:t>
      </w:r>
      <w:r w:rsidRPr="00767BA9">
        <w:t>.</w:t>
      </w:r>
      <w:commentRangeEnd w:id="12"/>
      <w:r w:rsidR="00E879BC">
        <w:rPr>
          <w:rStyle w:val="CommentReference"/>
          <w:rFonts w:eastAsiaTheme="minorHAnsi"/>
          <w:lang w:val="en-US"/>
        </w:rPr>
        <w:commentReference w:id="12"/>
      </w:r>
    </w:p>
    <w:p w14:paraId="23DF5234" w14:textId="5767034A" w:rsidR="00767BA9" w:rsidRPr="00767BA9" w:rsidRDefault="00767BA9" w:rsidP="00FC2FC1">
      <w:pPr>
        <w:pStyle w:val="P-Regular"/>
      </w:pPr>
      <w:r w:rsidRPr="00767BA9">
        <w:t xml:space="preserve">TCP/IP provides reliable, ordered, and error-checked data transmission, making it suitable for applications that require data integrity, such as web browsing and email. </w:t>
      </w:r>
      <w:r w:rsidR="005E36C6">
        <w:t xml:space="preserve">On the other hand, UDP </w:t>
      </w:r>
      <w:r w:rsidRPr="00767BA9">
        <w:t xml:space="preserve">offers fast but unreliable data transmission, making it ideal for real-time communication scenarios like video conferencing and online gaming. HTTP facilitates communication between web clients and servers, enabling the transfer of </w:t>
      </w:r>
      <w:r w:rsidRPr="00767BA9">
        <w:lastRenderedPageBreak/>
        <w:t>web pages and resources. FTP specializes in file transfer, serving as the foundation for sharing files over networks.</w:t>
      </w:r>
    </w:p>
    <w:p w14:paraId="49615FE5" w14:textId="66878E2E" w:rsidR="00767BA9" w:rsidRPr="00767BA9" w:rsidRDefault="0042049C" w:rsidP="00767BA9">
      <w:pPr>
        <w:pStyle w:val="H2-Heading"/>
      </w:pPr>
      <w:r>
        <w:t xml:space="preserve">Where is </w:t>
      </w:r>
      <w:r w:rsidR="00E879BC">
        <w:t>network programming used?</w:t>
      </w:r>
    </w:p>
    <w:p w14:paraId="37A8A736" w14:textId="77777777" w:rsidR="00767BA9" w:rsidRPr="00767BA9" w:rsidRDefault="00767BA9" w:rsidP="00767BA9">
      <w:pPr>
        <w:pStyle w:val="P-Regular"/>
        <w:rPr>
          <w:lang w:val="en-US"/>
        </w:rPr>
      </w:pPr>
      <w:r w:rsidRPr="00767BA9">
        <w:rPr>
          <w:lang w:val="en-US"/>
        </w:rPr>
        <w:t>Network programming is ubiquitous, catering to a diverse range of use cases. One common scenario is client-server applications, where clients request services from servers over a network. Web services, another prevalent application, utilize network programming to facilitate communication between different software systems, enabling seamless integration and data sharing.</w:t>
      </w:r>
    </w:p>
    <w:p w14:paraId="5C23A658" w14:textId="7F38C2EF" w:rsidR="00767BA9" w:rsidRPr="00767BA9" w:rsidRDefault="00767BA9" w:rsidP="00767BA9">
      <w:pPr>
        <w:pStyle w:val="P-Regular"/>
        <w:rPr>
          <w:lang w:val="en-US"/>
        </w:rPr>
      </w:pPr>
      <w:r w:rsidRPr="00767BA9">
        <w:rPr>
          <w:lang w:val="en-US"/>
        </w:rPr>
        <w:t xml:space="preserve">Real-time communication applications, including instant messaging and voice/video calls, heavily rely on network programming to ensure swift data exchange. In </w:t>
      </w:r>
      <w:r w:rsidRPr="0098105F">
        <w:rPr>
          <w:rStyle w:val="P-Keyword"/>
        </w:rPr>
        <w:t>Internet of Things</w:t>
      </w:r>
      <w:r w:rsidR="00060790">
        <w:rPr>
          <w:lang w:val="en-US"/>
        </w:rPr>
        <w:t xml:space="preserve"> (</w:t>
      </w:r>
      <w:r w:rsidR="00060790" w:rsidRPr="0098105F">
        <w:rPr>
          <w:rStyle w:val="P-Keyword"/>
        </w:rPr>
        <w:t>IoT</w:t>
      </w:r>
      <w:r w:rsidR="00060790">
        <w:rPr>
          <w:lang w:val="en-US"/>
        </w:rPr>
        <w:t>)</w:t>
      </w:r>
      <w:r w:rsidRPr="00767BA9">
        <w:rPr>
          <w:lang w:val="en-US"/>
        </w:rPr>
        <w:t>, network programming enables smart devices to communicate, gather data, and make intelligent decisions. Cloud-based systems leverage network programming to provide scalable, on-demand services to users across the globe.</w:t>
      </w:r>
    </w:p>
    <w:p w14:paraId="5EB1751A" w14:textId="20FEDDDB" w:rsidR="00767BA9" w:rsidRPr="00767BA9" w:rsidRDefault="00767BA9" w:rsidP="00767BA9">
      <w:pPr>
        <w:pStyle w:val="H2-Heading"/>
      </w:pPr>
      <w:r w:rsidRPr="00767BA9">
        <w:t xml:space="preserve">Key </w:t>
      </w:r>
      <w:r w:rsidR="00B7593C" w:rsidRPr="00767BA9">
        <w:t>concepts</w:t>
      </w:r>
      <w:r w:rsidR="00B7593C">
        <w:t xml:space="preserve"> to understand</w:t>
      </w:r>
    </w:p>
    <w:p w14:paraId="58E65F4E" w14:textId="77777777" w:rsidR="00767BA9" w:rsidRPr="00767BA9" w:rsidRDefault="00767BA9" w:rsidP="00767BA9">
      <w:pPr>
        <w:pStyle w:val="P-Regular"/>
        <w:rPr>
          <w:lang w:val="en-US"/>
        </w:rPr>
      </w:pPr>
      <w:r w:rsidRPr="00767BA9">
        <w:rPr>
          <w:lang w:val="en-US"/>
        </w:rPr>
        <w:t>A foundational understanding of key concepts is essential for successful network programming. Sockets, for instance, form the endpoints for sending and receiving data across a network. IP addressing and port numbers identify devices and services on a network, enabling precise communication. Packet transmission involves breaking data into smaller packets for efficient transmission and reassembling them at the destination. Data serialization ensures data consistency during transmission, allowing different platforms and languages to exchange information seamlessly.</w:t>
      </w:r>
    </w:p>
    <w:p w14:paraId="7C6E46D7" w14:textId="7574B3BF" w:rsidR="0042049C" w:rsidRDefault="0042049C" w:rsidP="0098105F">
      <w:pPr>
        <w:pStyle w:val="H2-Heading"/>
      </w:pPr>
      <w:commentRangeStart w:id="13"/>
      <w:r w:rsidRPr="0042049C">
        <w:t xml:space="preserve">Empowering </w:t>
      </w:r>
      <w:r w:rsidR="003F25E2" w:rsidRPr="0042049C">
        <w:t xml:space="preserve">network programming </w:t>
      </w:r>
      <w:r w:rsidRPr="0042049C">
        <w:t>with .NET and C#</w:t>
      </w:r>
      <w:commentRangeEnd w:id="13"/>
      <w:r w:rsidR="003F25E2">
        <w:rPr>
          <w:rStyle w:val="CommentReference"/>
          <w:b w:val="0"/>
        </w:rPr>
        <w:commentReference w:id="13"/>
      </w:r>
    </w:p>
    <w:p w14:paraId="596929EC" w14:textId="6CC5D44C" w:rsidR="00767BA9" w:rsidRPr="00767BA9" w:rsidRDefault="00767BA9" w:rsidP="00767BA9">
      <w:pPr>
        <w:pStyle w:val="P-Regular"/>
        <w:rPr>
          <w:lang w:val="en-US"/>
        </w:rPr>
      </w:pPr>
      <w:r w:rsidRPr="00767BA9">
        <w:rPr>
          <w:lang w:val="en-US"/>
        </w:rPr>
        <w:t>C# and .NET provide a robust environment for network programming. C# offers a combination of simplicity and power, making it accessible for beginners and powerful enough for experienced developers. The extensive library ecosystem within</w:t>
      </w:r>
      <w:r w:rsidR="00880228">
        <w:rPr>
          <w:lang w:val="en-US"/>
        </w:rPr>
        <w:t xml:space="preserve"> </w:t>
      </w:r>
      <w:r w:rsidRPr="00767BA9">
        <w:rPr>
          <w:lang w:val="en-US"/>
        </w:rPr>
        <w:t>.NET simplifies network-related operations, offering pre-built components for tasks like creating sockets, handling protocols, and managing data serialization.</w:t>
      </w:r>
    </w:p>
    <w:p w14:paraId="1176FABB" w14:textId="7827FB22" w:rsidR="00B57E7E" w:rsidRPr="00B57E7E" w:rsidRDefault="00767BA9" w:rsidP="00B57E7E">
      <w:pPr>
        <w:pStyle w:val="P-Regular"/>
        <w:rPr>
          <w:lang w:val="en-US"/>
          <w:rPrChange w:id="14" w:author="Chris Woodruff" w:date="2023-09-11T07:08:00Z">
            <w:rPr/>
          </w:rPrChange>
        </w:rPr>
      </w:pPr>
      <w:r w:rsidRPr="00767BA9">
        <w:rPr>
          <w:lang w:val="en-US"/>
        </w:rPr>
        <w:t xml:space="preserve">Understanding the significance of network programming, the fundamental network protocols, </w:t>
      </w:r>
      <w:r w:rsidR="005E36C6">
        <w:rPr>
          <w:lang w:val="en-US"/>
        </w:rPr>
        <w:t>everyday</w:t>
      </w:r>
      <w:r w:rsidRPr="00767BA9">
        <w:rPr>
          <w:lang w:val="en-US"/>
        </w:rPr>
        <w:t xml:space="preserve"> use cases, key concepts, and language/platform support is crucial for developing effective and efficient network applications.</w:t>
      </w:r>
      <w:r w:rsidR="002717F8">
        <w:rPr>
          <w:lang w:val="en-US"/>
        </w:rPr>
        <w:t xml:space="preserve"> </w:t>
      </w:r>
      <w:commentRangeStart w:id="15"/>
      <w:commentRangeStart w:id="16"/>
      <w:r w:rsidR="002717F8">
        <w:rPr>
          <w:lang w:val="en-US"/>
        </w:rPr>
        <w:t>//</w:t>
      </w:r>
      <w:commentRangeEnd w:id="15"/>
      <w:r w:rsidR="002717F8">
        <w:rPr>
          <w:rStyle w:val="CommentReference"/>
          <w:rFonts w:eastAsiaTheme="minorHAnsi"/>
          <w:lang w:val="en-US"/>
        </w:rPr>
        <w:commentReference w:id="15"/>
      </w:r>
      <w:commentRangeEnd w:id="16"/>
      <w:r w:rsidR="00D32348">
        <w:rPr>
          <w:rStyle w:val="CommentReference"/>
          <w:rFonts w:eastAsiaTheme="minorHAnsi"/>
          <w:lang w:val="en-US"/>
        </w:rPr>
        <w:commentReference w:id="16"/>
      </w:r>
      <w:ins w:id="17" w:author="Chris Woodruff" w:date="2023-09-11T07:08:00Z">
        <w:r w:rsidR="00B57E7E">
          <w:rPr>
            <w:lang w:val="en-US"/>
          </w:rPr>
          <w:t xml:space="preserve"> Let’s start now by </w:t>
        </w:r>
        <w:r w:rsidR="00B57E7E">
          <w:rPr>
            <w:lang w:val="en-US"/>
          </w:rPr>
          <w:lastRenderedPageBreak/>
          <w:t xml:space="preserve">understanding </w:t>
        </w:r>
      </w:ins>
      <w:ins w:id="18" w:author="Chris Woodruff" w:date="2023-09-11T07:09:00Z">
        <w:r w:rsidR="00B57E7E">
          <w:rPr>
            <w:lang w:val="en-US"/>
          </w:rPr>
          <w:t>how developers leverage network protocols for their application communications.</w:t>
        </w:r>
      </w:ins>
    </w:p>
    <w:p w14:paraId="784D61C1" w14:textId="3322D6DB" w:rsidR="00767BA9" w:rsidRDefault="00767BA9" w:rsidP="00767BA9">
      <w:pPr>
        <w:pStyle w:val="H1-Section"/>
      </w:pPr>
      <w:r w:rsidRPr="00E9788F">
        <w:t xml:space="preserve">Network </w:t>
      </w:r>
      <w:r w:rsidR="002717F8" w:rsidRPr="00E9788F">
        <w:t>protocols and communication</w:t>
      </w:r>
    </w:p>
    <w:p w14:paraId="713ACF77" w14:textId="7A32CFFF" w:rsidR="00767BA9" w:rsidRDefault="00431C81" w:rsidP="00767BA9">
      <w:r>
        <w:t>Understanding the intricacies of network protocols and communication is essential in network programming</w:t>
      </w:r>
      <w:r w:rsidR="00767BA9">
        <w:t>. This section will dive into the core concepts that enable devices to communicate effectively over networks.</w:t>
      </w:r>
    </w:p>
    <w:p w14:paraId="7835EC55" w14:textId="410D9A92" w:rsidR="00767BA9" w:rsidRPr="00C43FE0" w:rsidRDefault="00767BA9" w:rsidP="00767BA9">
      <w:pPr>
        <w:pStyle w:val="H2-Heading"/>
      </w:pPr>
      <w:r w:rsidRPr="00C43FE0">
        <w:t xml:space="preserve">Network </w:t>
      </w:r>
      <w:r w:rsidR="00D0019F">
        <w:t>p</w:t>
      </w:r>
      <w:r w:rsidRPr="00C43FE0">
        <w:t>rotocols</w:t>
      </w:r>
      <w:r w:rsidR="0042049C">
        <w:t xml:space="preserve"> from 10,000 </w:t>
      </w:r>
      <w:r w:rsidR="00D0019F">
        <w:t>f</w:t>
      </w:r>
      <w:r w:rsidR="0042049C">
        <w:t>eet</w:t>
      </w:r>
    </w:p>
    <w:p w14:paraId="1F700328" w14:textId="0B26419C" w:rsidR="00894698" w:rsidRDefault="00894698" w:rsidP="0098105F">
      <w:pPr>
        <w:pStyle w:val="P-Regular"/>
      </w:pPr>
      <w:r>
        <w:t xml:space="preserve">In the vast and intricate world of computer networks, a fundamental principle underpins the harmonious communication between billions of devices: network protocols. Just as human communication requires understanding and abiding by </w:t>
      </w:r>
      <w:r w:rsidR="00431C81">
        <w:t>specific</w:t>
      </w:r>
      <w:r>
        <w:t xml:space="preserve"> linguistic and social rules, computer systems and networks rely on specific standards or 'protocols' to exchange information successfully.</w:t>
      </w:r>
    </w:p>
    <w:p w14:paraId="2735D213" w14:textId="24ED0CB6" w:rsidR="00894698" w:rsidRDefault="00894698" w:rsidP="00894698">
      <w:pPr>
        <w:pStyle w:val="H3-Subheading"/>
      </w:pPr>
      <w:r>
        <w:t xml:space="preserve">What are </w:t>
      </w:r>
      <w:r w:rsidR="00E60BFD">
        <w:t>n</w:t>
      </w:r>
      <w:r>
        <w:t xml:space="preserve">etwork </w:t>
      </w:r>
      <w:r w:rsidR="00E60BFD">
        <w:t>p</w:t>
      </w:r>
      <w:r>
        <w:t>rotocols?</w:t>
      </w:r>
    </w:p>
    <w:p w14:paraId="763BE636" w14:textId="5C29E68A" w:rsidR="00894698" w:rsidRDefault="00894698" w:rsidP="0098105F">
      <w:pPr>
        <w:pStyle w:val="P-Regular"/>
      </w:pPr>
      <w:r>
        <w:t>At their core, network protocols are standardized rules and procedures that determine how data is transmitted and received over the network. These rules ensure devices</w:t>
      </w:r>
      <w:r w:rsidR="00C50B8C">
        <w:t xml:space="preserve"> </w:t>
      </w:r>
      <w:r w:rsidR="00431C81">
        <w:t>communicate efficiently, regardless of their make or model</w:t>
      </w:r>
      <w:r>
        <w:t>. Think of protocols as the grammar rules of a language; just as adhering to grammar ensures clarity and understanding between people, sticking to network protocols ensures smooth and error-free communication between devices.</w:t>
      </w:r>
    </w:p>
    <w:p w14:paraId="72FBA12C" w14:textId="65987DE3" w:rsidR="00894698" w:rsidRDefault="00894698" w:rsidP="00894698">
      <w:pPr>
        <w:pStyle w:val="H3-Subheading"/>
      </w:pPr>
      <w:r>
        <w:t xml:space="preserve">How </w:t>
      </w:r>
      <w:r w:rsidR="00561F1E">
        <w:t>do protocols facilitate communication?</w:t>
      </w:r>
    </w:p>
    <w:p w14:paraId="0379037C" w14:textId="2230B6D8" w:rsidR="00894698" w:rsidRDefault="00894698" w:rsidP="0098105F">
      <w:pPr>
        <w:pStyle w:val="P-Regular"/>
      </w:pPr>
      <w:r>
        <w:t>Imagine the simple act of accessing a webpage. This action involves multiple layers of communication, each governed by its own protocol:</w:t>
      </w:r>
    </w:p>
    <w:p w14:paraId="695CBE5B" w14:textId="350D67A7" w:rsidR="00894698" w:rsidRDefault="00894698" w:rsidP="00470AE8">
      <w:pPr>
        <w:pStyle w:val="L-Bullets"/>
      </w:pPr>
      <w:r w:rsidRPr="0098105F">
        <w:rPr>
          <w:rStyle w:val="P-Keyword"/>
        </w:rPr>
        <w:t>Addressing</w:t>
      </w:r>
      <w:r>
        <w:t xml:space="preserve">: Your computer must know where to send the request. The </w:t>
      </w:r>
      <w:commentRangeStart w:id="19"/>
      <w:r w:rsidR="00470AE8" w:rsidRPr="0098105F">
        <w:t>IP</w:t>
      </w:r>
      <w:r>
        <w:t xml:space="preserve"> </w:t>
      </w:r>
      <w:commentRangeEnd w:id="19"/>
      <w:r w:rsidR="00470AE8">
        <w:rPr>
          <w:rStyle w:val="CommentReference"/>
          <w:rFonts w:eastAsiaTheme="minorHAnsi"/>
          <w:lang w:val="en-US"/>
        </w:rPr>
        <w:commentReference w:id="19"/>
      </w:r>
      <w:r>
        <w:t>provides an addressing system, assigning a unique IP address to each device on the network.</w:t>
      </w:r>
    </w:p>
    <w:p w14:paraId="5B3B6A73" w14:textId="7A2FA8DD" w:rsidR="00894698" w:rsidRDefault="00894698" w:rsidP="00554FA9">
      <w:pPr>
        <w:pStyle w:val="L-Bullets"/>
      </w:pPr>
      <w:r w:rsidRPr="0098105F">
        <w:rPr>
          <w:rStyle w:val="P-Keyword"/>
        </w:rPr>
        <w:t>Data Transfer</w:t>
      </w:r>
      <w:r>
        <w:t>: The TCP breaks down your request into smaller data packets, ensures their correct and timely delivery, and assembles them back at the receiving end.</w:t>
      </w:r>
    </w:p>
    <w:p w14:paraId="05DE031C" w14:textId="4A1217CB" w:rsidR="00894698" w:rsidRDefault="00894698" w:rsidP="00554FA9">
      <w:pPr>
        <w:pStyle w:val="L-Bullets"/>
      </w:pPr>
      <w:r w:rsidRPr="0098105F">
        <w:rPr>
          <w:rStyle w:val="P-Keyword"/>
        </w:rPr>
        <w:lastRenderedPageBreak/>
        <w:t>Application Interaction</w:t>
      </w:r>
      <w:r>
        <w:t>: The HTTP</w:t>
      </w:r>
      <w:r w:rsidR="00431C81">
        <w:t>,</w:t>
      </w:r>
      <w:r>
        <w:t xml:space="preserve"> or its secure variant HTTPS, defines how web servers and browsers communicate, ensuring your browser can fetch and display the webpage.</w:t>
      </w:r>
    </w:p>
    <w:p w14:paraId="34B9C7DD" w14:textId="50EFD348" w:rsidR="00894698" w:rsidRDefault="00894698" w:rsidP="0098105F">
      <w:pPr>
        <w:pStyle w:val="P-Regular"/>
      </w:pPr>
      <w:r>
        <w:t xml:space="preserve">Each of these protocols works at a different </w:t>
      </w:r>
      <w:r w:rsidR="00431C81">
        <w:t>network layer</w:t>
      </w:r>
      <w:r>
        <w:t>, and each has its own rules to ensure data is handled correctly at that layer.</w:t>
      </w:r>
    </w:p>
    <w:p w14:paraId="56353483" w14:textId="217CF7A6" w:rsidR="00894698" w:rsidRDefault="00894698" w:rsidP="00894698">
      <w:pPr>
        <w:pStyle w:val="H3-Subheading"/>
      </w:pPr>
      <w:r>
        <w:t xml:space="preserve">Why </w:t>
      </w:r>
      <w:r w:rsidR="00C16305">
        <w:t>are there so many protocols?</w:t>
      </w:r>
    </w:p>
    <w:p w14:paraId="0D723853" w14:textId="4BC8480C" w:rsidR="00894698" w:rsidRDefault="00894698" w:rsidP="0098105F">
      <w:pPr>
        <w:pStyle w:val="P-Regular"/>
      </w:pPr>
      <w:r>
        <w:t>Different communication scenarios require different sets of rules. For instance:</w:t>
      </w:r>
    </w:p>
    <w:p w14:paraId="574DEEDE" w14:textId="14733335" w:rsidR="00894698" w:rsidRDefault="00894698" w:rsidP="00554FA9">
      <w:pPr>
        <w:pStyle w:val="L-Bullets"/>
      </w:pPr>
      <w:r>
        <w:t>File transfers need protocols that ensure complete and error-free data transfer, like the FTP.</w:t>
      </w:r>
    </w:p>
    <w:p w14:paraId="7C623840" w14:textId="2B9305AA" w:rsidR="00894698" w:rsidRDefault="00894698" w:rsidP="00554FA9">
      <w:pPr>
        <w:pStyle w:val="L-Bullets"/>
      </w:pPr>
      <w:r>
        <w:t xml:space="preserve">Streaming live video, where a minor data loss might be </w:t>
      </w:r>
      <w:proofErr w:type="gramStart"/>
      <w:r>
        <w:t>acceptable</w:t>
      </w:r>
      <w:proofErr w:type="gramEnd"/>
      <w:r>
        <w:t xml:space="preserve"> but speed is crucial, might use the UDP.</w:t>
      </w:r>
    </w:p>
    <w:p w14:paraId="3D89F10C" w14:textId="75CCD3A3" w:rsidR="00894698" w:rsidRDefault="00894698" w:rsidP="00554FA9">
      <w:pPr>
        <w:pStyle w:val="L-Bullets"/>
      </w:pPr>
      <w:r>
        <w:t>Sending emails employs the Simple Mail Transfer Protocol (SMTP), which sets rules for routing and delivering electronic mail.</w:t>
      </w:r>
    </w:p>
    <w:p w14:paraId="145CD0A8" w14:textId="6C3825A6" w:rsidR="00894698" w:rsidRDefault="00894698" w:rsidP="0098105F">
      <w:pPr>
        <w:pStyle w:val="P-Regular"/>
      </w:pPr>
      <w:r>
        <w:t xml:space="preserve">Thus, </w:t>
      </w:r>
      <w:r w:rsidR="00431C81">
        <w:t>many protocols arise</w:t>
      </w:r>
      <w:r>
        <w:t xml:space="preserve"> from the myriad of communication requirements in today's digital age.</w:t>
      </w:r>
    </w:p>
    <w:p w14:paraId="47BD8663" w14:textId="7DCF5B5A" w:rsidR="00894698" w:rsidRDefault="00894698" w:rsidP="00894698">
      <w:pPr>
        <w:pStyle w:val="H3-Subheading"/>
      </w:pPr>
      <w:r>
        <w:t xml:space="preserve">The </w:t>
      </w:r>
      <w:r w:rsidR="004E4DC5">
        <w:t>importance of standardization</w:t>
      </w:r>
    </w:p>
    <w:p w14:paraId="48F0A504" w14:textId="424D2160" w:rsidR="00894698" w:rsidRDefault="00894698" w:rsidP="0098105F">
      <w:pPr>
        <w:pStyle w:val="P-Regular"/>
      </w:pPr>
      <w:r>
        <w:t xml:space="preserve">Without standardization, the digital world as we know it would be in chaos. Each manufacturer might have its own protocols, making inter-device communication a nightmare. Recognizing this early on, organizations like the </w:t>
      </w:r>
      <w:r w:rsidRPr="0098105F">
        <w:rPr>
          <w:rStyle w:val="P-Keyword"/>
        </w:rPr>
        <w:t>Internet Engineering Task Force</w:t>
      </w:r>
      <w:r>
        <w:t xml:space="preserve"> (</w:t>
      </w:r>
      <w:r w:rsidRPr="0098105F">
        <w:rPr>
          <w:rStyle w:val="P-Keyword"/>
        </w:rPr>
        <w:t>IETF</w:t>
      </w:r>
      <w:r>
        <w:t xml:space="preserve">) and the </w:t>
      </w:r>
      <w:r w:rsidRPr="0098105F">
        <w:rPr>
          <w:rStyle w:val="P-Keyword"/>
        </w:rPr>
        <w:t>Institute of Electrical and Electronics Engineers</w:t>
      </w:r>
      <w:r>
        <w:t xml:space="preserve"> (</w:t>
      </w:r>
      <w:r w:rsidRPr="0098105F">
        <w:rPr>
          <w:rStyle w:val="P-Keyword"/>
        </w:rPr>
        <w:t>IEEE</w:t>
      </w:r>
      <w:r>
        <w:t>) took the helm, providing standard definitions for many of the network protocols we use today.</w:t>
      </w:r>
    </w:p>
    <w:p w14:paraId="47B86C7E" w14:textId="1DBE74B5" w:rsidR="00767BA9" w:rsidRDefault="00894698" w:rsidP="0098105F">
      <w:pPr>
        <w:pStyle w:val="P-Regular"/>
      </w:pPr>
      <w:r>
        <w:t xml:space="preserve">As the digital age continues to evolve, the significance of network protocols in ensuring seamless communication becomes ever more evident. Just as languages bridge the communication gap between people from different regions, network protocols bridge the gap between devices, ensuring they can </w:t>
      </w:r>
      <w:commentRangeStart w:id="20"/>
      <w:r w:rsidRPr="0098105F">
        <w:rPr>
          <w:rStyle w:val="P-Italics"/>
        </w:rPr>
        <w:t>speak</w:t>
      </w:r>
      <w:r>
        <w:t xml:space="preserve"> </w:t>
      </w:r>
      <w:commentRangeEnd w:id="20"/>
      <w:r w:rsidR="001F2FA4">
        <w:rPr>
          <w:rStyle w:val="CommentReference"/>
          <w:rFonts w:eastAsiaTheme="minorHAnsi"/>
          <w:lang w:val="en-US"/>
        </w:rPr>
        <w:commentReference w:id="20"/>
      </w:r>
      <w:r>
        <w:t>to each other with clarity and purpose.</w:t>
      </w:r>
    </w:p>
    <w:p w14:paraId="0927021B" w14:textId="70D90C3D" w:rsidR="00767BA9" w:rsidRPr="00C43FE0" w:rsidRDefault="00767BA9" w:rsidP="00767BA9">
      <w:pPr>
        <w:pStyle w:val="H2-Heading"/>
      </w:pPr>
      <w:r w:rsidRPr="00C43FE0">
        <w:lastRenderedPageBreak/>
        <w:t xml:space="preserve">TCP/IP </w:t>
      </w:r>
      <w:r w:rsidR="001F2FA4" w:rsidRPr="00C43FE0">
        <w:t>protocol suite</w:t>
      </w:r>
    </w:p>
    <w:p w14:paraId="3D97F9DB" w14:textId="65A491BD" w:rsidR="00DB4088" w:rsidRDefault="00DB4088" w:rsidP="0098105F">
      <w:pPr>
        <w:pStyle w:val="P-Regular"/>
      </w:pPr>
      <w:r>
        <w:t xml:space="preserve">The foundation of the modern Internet, </w:t>
      </w:r>
      <w:del w:id="21" w:author="Chris Woodruff" w:date="2023-09-11T07:15:00Z">
        <w:r w:rsidDel="00D32348">
          <w:delText xml:space="preserve">the </w:delText>
        </w:r>
      </w:del>
      <w:r>
        <w:t>TCP/IP, is a set of communication protocols that dictate how data should travel across networks. These protocols not only help in defining how data packets should be shaped and delivered but also how they should be addressed and routed from the sender to the destination. Delving into its history and architecture will provide insights into why it has remained a fundamental technology for global communications.</w:t>
      </w:r>
    </w:p>
    <w:p w14:paraId="0A591769" w14:textId="60064757" w:rsidR="00DB4088" w:rsidRDefault="00551C33" w:rsidP="00DB4088">
      <w:pPr>
        <w:pStyle w:val="H3-Subheading"/>
      </w:pPr>
      <w:commentRangeStart w:id="22"/>
      <w:r>
        <w:t>Tracking the origins of</w:t>
      </w:r>
      <w:r w:rsidR="00DB4088">
        <w:t xml:space="preserve"> TCP/IP</w:t>
      </w:r>
      <w:commentRangeEnd w:id="22"/>
      <w:r>
        <w:rPr>
          <w:rStyle w:val="CommentReference"/>
          <w:b w:val="0"/>
        </w:rPr>
        <w:commentReference w:id="22"/>
      </w:r>
    </w:p>
    <w:p w14:paraId="3BD2A815" w14:textId="4C3C9553" w:rsidR="00DB4088" w:rsidRDefault="00DB4088" w:rsidP="0098105F">
      <w:pPr>
        <w:pStyle w:val="P-Regular"/>
      </w:pPr>
      <w:r>
        <w:t xml:space="preserve">In the late 1960s, the U.S. </w:t>
      </w:r>
      <w:r w:rsidRPr="0098105F">
        <w:rPr>
          <w:rStyle w:val="P-Keyword"/>
        </w:rPr>
        <w:t>Department of Defense's Advanced Research Projects Agency</w:t>
      </w:r>
      <w:r>
        <w:t xml:space="preserve"> (</w:t>
      </w:r>
      <w:r w:rsidRPr="0098105F">
        <w:rPr>
          <w:rStyle w:val="P-Keyword"/>
        </w:rPr>
        <w:t>DARPA</w:t>
      </w:r>
      <w:r>
        <w:t>) initiated a project to develop a revolutionary communication network called ARPANET</w:t>
      </w:r>
      <w:r w:rsidR="00C50B8C">
        <w:t xml:space="preserve"> to ensure</w:t>
      </w:r>
      <w:r>
        <w:t xml:space="preserve"> communication continuity even during nuclear attacks. As the project progressed, the need for a reliable and scalable communication protocol became evident. This need led to </w:t>
      </w:r>
      <w:r w:rsidR="0042049C">
        <w:t xml:space="preserve">the </w:t>
      </w:r>
      <w:r w:rsidR="00551C33">
        <w:t xml:space="preserve">development </w:t>
      </w:r>
      <w:r w:rsidR="0042049C">
        <w:t xml:space="preserve">of </w:t>
      </w:r>
      <w:r>
        <w:t>the first iteration of what we know today as TCP/IP.</w:t>
      </w:r>
    </w:p>
    <w:p w14:paraId="1B86F543" w14:textId="4B397FD2" w:rsidR="00DB4088" w:rsidRDefault="00DB4088" w:rsidP="00DB4088">
      <w:pPr>
        <w:pStyle w:val="H3-Subheading"/>
      </w:pPr>
      <w:r>
        <w:t xml:space="preserve">Protocol </w:t>
      </w:r>
      <w:r w:rsidR="00551C33">
        <w:t>l</w:t>
      </w:r>
      <w:r>
        <w:t>ayers of TCP/IP</w:t>
      </w:r>
    </w:p>
    <w:p w14:paraId="610E7EA9" w14:textId="0C83FEF9" w:rsidR="00DB4088" w:rsidRDefault="00DB4088" w:rsidP="00DB4088">
      <w:r>
        <w:t>TCP/IP operates on a layered architecture. This modular approach breaks down the communication process into specific tasks, and each layer has its responsibility.</w:t>
      </w:r>
    </w:p>
    <w:p w14:paraId="490568E3" w14:textId="338643B7" w:rsidR="008C7B0D" w:rsidRDefault="008C7B0D" w:rsidP="00554FA9">
      <w:pPr>
        <w:pStyle w:val="L-Bullets"/>
      </w:pPr>
      <w:commentRangeStart w:id="23"/>
      <w:r w:rsidRPr="00D32348">
        <w:rPr>
          <w:rStyle w:val="P-Keyword"/>
        </w:rPr>
        <w:t>Physical Layer</w:t>
      </w:r>
      <w:commentRangeEnd w:id="23"/>
      <w:r w:rsidR="004153AA" w:rsidRPr="00D32348">
        <w:rPr>
          <w:rStyle w:val="P-Keyword"/>
          <w:rPrChange w:id="24" w:author="Chris Woodruff" w:date="2023-09-11T07:11:00Z">
            <w:rPr>
              <w:rStyle w:val="CommentReference"/>
              <w:rFonts w:eastAsiaTheme="minorHAnsi"/>
              <w:lang w:val="en-US"/>
            </w:rPr>
          </w:rPrChange>
        </w:rPr>
        <w:commentReference w:id="23"/>
      </w:r>
      <w:r>
        <w:t xml:space="preserve">: </w:t>
      </w:r>
      <w:commentRangeStart w:id="25"/>
      <w:r w:rsidRPr="008C7B0D">
        <w:t>It deals with data in the form of bits. This layer mainly handles the host-to-host communication in the network. It defines the transmission medium and mode of communication between two devices.</w:t>
      </w:r>
      <w:commentRangeEnd w:id="25"/>
      <w:r w:rsidR="007566F5">
        <w:rPr>
          <w:rStyle w:val="CommentReference"/>
          <w:rFonts w:eastAsiaTheme="minorHAnsi"/>
          <w:lang w:val="en-US"/>
        </w:rPr>
        <w:commentReference w:id="25"/>
      </w:r>
    </w:p>
    <w:p w14:paraId="041DFFAD" w14:textId="1100067B" w:rsidR="00DB4088" w:rsidRDefault="00DB4088" w:rsidP="009200AE">
      <w:pPr>
        <w:pStyle w:val="L-Bullets"/>
      </w:pPr>
      <w:r w:rsidRPr="0098105F">
        <w:rPr>
          <w:rStyle w:val="P-Keyword"/>
        </w:rPr>
        <w:t>Link Layer (or Network Interface Layer)</w:t>
      </w:r>
      <w:r w:rsidRPr="009200AE">
        <w:t>:</w:t>
      </w:r>
      <w:r>
        <w:t xml:space="preserve"> It deals with the physical connection and data link aspects, ensuring that data is sent and received over the physical medium, like Ethernet or Wi-Fi.</w:t>
      </w:r>
    </w:p>
    <w:p w14:paraId="0DE64101" w14:textId="77777777" w:rsidR="00DB4088" w:rsidRDefault="00DB4088" w:rsidP="00554FA9">
      <w:pPr>
        <w:pStyle w:val="L-Bullets"/>
      </w:pPr>
      <w:r w:rsidRPr="0098105F">
        <w:rPr>
          <w:rStyle w:val="P-Keyword"/>
        </w:rPr>
        <w:t>Internet (or IP) Layer</w:t>
      </w:r>
      <w:r>
        <w:t>: This layer handles addressing and routing. It ensures data packets are sent to the correct destination based on IP addresses.</w:t>
      </w:r>
    </w:p>
    <w:p w14:paraId="55587CD5" w14:textId="77777777" w:rsidR="00DB4088" w:rsidRDefault="00DB4088" w:rsidP="00554FA9">
      <w:pPr>
        <w:pStyle w:val="L-Bullets"/>
      </w:pPr>
      <w:r w:rsidRPr="0098105F">
        <w:rPr>
          <w:rStyle w:val="P-Keyword"/>
        </w:rPr>
        <w:t>Transport Layer</w:t>
      </w:r>
      <w:r>
        <w:t>: This is where TCP and UDP (User Datagram Protocol) reside. While TCP ensures reliable and ordered data delivery, UDP is for quick, connectionless communication.</w:t>
      </w:r>
    </w:p>
    <w:p w14:paraId="6B993D18" w14:textId="5C24D81F" w:rsidR="008C7B0D" w:rsidRDefault="00DB4088" w:rsidP="00554FA9">
      <w:pPr>
        <w:pStyle w:val="L-Bullets"/>
      </w:pPr>
      <w:r w:rsidRPr="0098105F">
        <w:rPr>
          <w:rStyle w:val="P-Keyword"/>
        </w:rPr>
        <w:lastRenderedPageBreak/>
        <w:t>Application Layer</w:t>
      </w:r>
      <w:r>
        <w:t>: Here, various application protocols like HTTP, FTP, and SMTP operate. This layer directly interacts with end-user applications and is responsible for data formatting, encryption, and other session management.</w:t>
      </w:r>
    </w:p>
    <w:p w14:paraId="06DEB2B4" w14:textId="77777777" w:rsidR="0042049C" w:rsidRDefault="0042049C" w:rsidP="0042049C"/>
    <w:commentRangeStart w:id="26"/>
    <w:commentRangeStart w:id="27"/>
    <w:p w14:paraId="46CA7576" w14:textId="77777777" w:rsidR="004F0415" w:rsidRDefault="00CD6CAC" w:rsidP="0098105F">
      <w:pPr>
        <w:pStyle w:val="IMG-Figure"/>
      </w:pPr>
      <w:r w:rsidRPr="00CE2F70">
        <w:rPr>
          <w:noProof/>
        </w:rPr>
        <w:object w:dxaOrig="6585" w:dyaOrig="4306" w14:anchorId="381CD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28.85pt;height:215.3pt;mso-width-percent:0;mso-height-percent:0;mso-width-percent:0;mso-height-percent:0" o:ole="">
            <v:imagedata r:id="rId13" o:title=""/>
          </v:shape>
          <o:OLEObject Type="Embed" ProgID="Visio.Drawing.15" ShapeID="_x0000_i1026" DrawAspect="Content" ObjectID="_1755934643" r:id="rId14"/>
        </w:object>
      </w:r>
      <w:commentRangeEnd w:id="26"/>
      <w:r w:rsidR="002E09D9">
        <w:rPr>
          <w:rStyle w:val="CommentReference"/>
          <w:rFonts w:eastAsiaTheme="minorHAnsi" w:cstheme="minorBidi"/>
          <w:lang w:val="en-US"/>
        </w:rPr>
        <w:commentReference w:id="26"/>
      </w:r>
      <w:commentRangeEnd w:id="27"/>
      <w:r w:rsidR="002C1141">
        <w:rPr>
          <w:rStyle w:val="CommentReference"/>
          <w:rFonts w:eastAsiaTheme="minorHAnsi" w:cstheme="minorBidi"/>
          <w:lang w:val="en-US"/>
        </w:rPr>
        <w:commentReference w:id="27"/>
      </w:r>
    </w:p>
    <w:p w14:paraId="5B644903" w14:textId="3E877E6F" w:rsidR="004F0415" w:rsidRDefault="004F0415" w:rsidP="00517EDC">
      <w:pPr>
        <w:pStyle w:val="IMG-Caption"/>
      </w:pPr>
      <w:commentRangeStart w:id="28"/>
      <w:r>
        <w:t>Figure</w:t>
      </w:r>
      <w:r w:rsidR="00517EDC">
        <w:t xml:space="preserve"> 1.1 -</w:t>
      </w:r>
      <w:r>
        <w:t xml:space="preserve"> </w:t>
      </w:r>
      <w:r>
        <w:fldChar w:fldCharType="begin"/>
      </w:r>
      <w:r>
        <w:instrText xml:space="preserve"> SEQ Figure \* ARABIC </w:instrText>
      </w:r>
      <w:r>
        <w:fldChar w:fldCharType="separate"/>
      </w:r>
      <w:r w:rsidR="005A1983">
        <w:rPr>
          <w:noProof/>
        </w:rPr>
        <w:t>1</w:t>
      </w:r>
      <w:r>
        <w:rPr>
          <w:noProof/>
        </w:rPr>
        <w:fldChar w:fldCharType="end"/>
      </w:r>
      <w:r>
        <w:t>TCP/IP Protocol Layers</w:t>
      </w:r>
      <w:commentRangeEnd w:id="28"/>
      <w:r w:rsidR="00517EDC">
        <w:rPr>
          <w:rStyle w:val="CommentReference"/>
          <w:rFonts w:eastAsiaTheme="minorHAnsi"/>
          <w:b w:val="0"/>
          <w:color w:val="auto"/>
          <w:lang w:val="en-US"/>
        </w:rPr>
        <w:commentReference w:id="28"/>
      </w:r>
    </w:p>
    <w:p w14:paraId="42D153CE" w14:textId="4B630110" w:rsidR="002C1141" w:rsidRDefault="002C1141" w:rsidP="0098105F">
      <w:pPr>
        <w:pStyle w:val="P-Regular"/>
        <w:rPr>
          <w:ins w:id="29" w:author="Chris Woodruff" w:date="2023-09-11T07:13:00Z"/>
        </w:rPr>
      </w:pPr>
      <w:commentRangeStart w:id="30"/>
      <w:commentRangeStart w:id="31"/>
      <w:r>
        <w:t>///</w:t>
      </w:r>
      <w:commentRangeEnd w:id="30"/>
      <w:r>
        <w:rPr>
          <w:rStyle w:val="CommentReference"/>
          <w:rFonts w:eastAsiaTheme="minorHAnsi"/>
          <w:lang w:val="en-US"/>
        </w:rPr>
        <w:commentReference w:id="30"/>
      </w:r>
      <w:commentRangeEnd w:id="31"/>
      <w:r w:rsidR="00D32348">
        <w:rPr>
          <w:rStyle w:val="CommentReference"/>
          <w:rFonts w:eastAsiaTheme="minorHAnsi"/>
          <w:lang w:val="en-US"/>
        </w:rPr>
        <w:commentReference w:id="31"/>
      </w:r>
    </w:p>
    <w:p w14:paraId="35F3DE35" w14:textId="088BCEF0" w:rsidR="00D32348" w:rsidRPr="002C1141" w:rsidRDefault="00D32348" w:rsidP="0098105F">
      <w:pPr>
        <w:pStyle w:val="P-Regular"/>
      </w:pPr>
      <w:ins w:id="32" w:author="Chris Woodruff" w:date="2023-09-11T07:14:00Z">
        <w:r w:rsidRPr="00D32348">
          <w:rPr>
            <w:lang w:val="en-US"/>
          </w:rPr>
          <w:t>This layered architecture enables modular design, where each layer contributes specific functionalities, resulting in the robust and scalable network communication we rely on today.</w:t>
        </w:r>
      </w:ins>
    </w:p>
    <w:p w14:paraId="7B70ADEF" w14:textId="5F137906" w:rsidR="00DB4088" w:rsidRDefault="00DB4088" w:rsidP="00DB4088">
      <w:pPr>
        <w:pStyle w:val="H3-Subheading"/>
      </w:pPr>
      <w:r>
        <w:t>TCP and IP: The Dynamic Duo</w:t>
      </w:r>
    </w:p>
    <w:p w14:paraId="660122BE" w14:textId="76244EA7" w:rsidR="00DB4088" w:rsidRDefault="00DB4088" w:rsidP="0098105F">
      <w:pPr>
        <w:pStyle w:val="P-Regular"/>
      </w:pPr>
      <w:r>
        <w:t>TCP and IP are two distinct but intertwined protocols within the suite</w:t>
      </w:r>
      <w:r w:rsidR="000D4684">
        <w:t xml:space="preserve"> of TCP/IP</w:t>
      </w:r>
      <w:r>
        <w:t xml:space="preserve">. </w:t>
      </w:r>
      <w:commentRangeStart w:id="33"/>
      <w:commentRangeStart w:id="34"/>
      <w:r>
        <w:t xml:space="preserve">IP is responsible for delivering packets from the source host to the destination host based on the IP addresses. </w:t>
      </w:r>
      <w:commentRangeEnd w:id="33"/>
      <w:r w:rsidR="00785A8A">
        <w:rPr>
          <w:rStyle w:val="CommentReference"/>
        </w:rPr>
        <w:commentReference w:id="33"/>
      </w:r>
      <w:commentRangeEnd w:id="34"/>
      <w:r w:rsidR="00731CF1">
        <w:rPr>
          <w:rStyle w:val="CommentReference"/>
          <w:rFonts w:eastAsiaTheme="minorHAnsi"/>
          <w:lang w:val="en-US"/>
        </w:rPr>
        <w:commentReference w:id="34"/>
      </w:r>
      <w:r>
        <w:t xml:space="preserve">It does not guarantee </w:t>
      </w:r>
      <w:r w:rsidR="0079391B">
        <w:t>delivery,</w:t>
      </w:r>
      <w:r>
        <w:t xml:space="preserve"> nor does it ensure correct sequence or avoid duplicate delivery.</w:t>
      </w:r>
    </w:p>
    <w:p w14:paraId="6A345F99" w14:textId="2901E8D5" w:rsidR="00DB4088" w:rsidRDefault="00DB4088" w:rsidP="0098105F">
      <w:pPr>
        <w:pStyle w:val="P-Regular"/>
      </w:pPr>
      <w:r>
        <w:t xml:space="preserve">On the other hand, TCP is all about reliability. It ensures data integrity and delivers data in the correct order. By establishing connections, sequencing data packets, and </w:t>
      </w:r>
      <w:r>
        <w:lastRenderedPageBreak/>
        <w:t>acknowledging received packets, TCP ensures that communication is reliable and error-free.</w:t>
      </w:r>
    </w:p>
    <w:p w14:paraId="76444FE3" w14:textId="421103A9" w:rsidR="00DB4088" w:rsidRDefault="00DB4088" w:rsidP="00DB4088">
      <w:pPr>
        <w:pStyle w:val="H3-Subheading"/>
      </w:pPr>
      <w:r>
        <w:t xml:space="preserve">Significance in </w:t>
      </w:r>
      <w:r w:rsidR="003B79B4">
        <w:t>today’s world</w:t>
      </w:r>
    </w:p>
    <w:p w14:paraId="310CE9C4" w14:textId="28CF7ACB" w:rsidR="00DB4088" w:rsidRDefault="00DB4088" w:rsidP="0098105F">
      <w:pPr>
        <w:pStyle w:val="P-Regular"/>
      </w:pPr>
      <w:r>
        <w:t xml:space="preserve">Decades after its inception, TCP/IP remains at the heart of the Internet and intranet infrastructure. Its robustness, adaptability, and scalability have allowed it to accommodate </w:t>
      </w:r>
      <w:r w:rsidR="00C50B8C">
        <w:t xml:space="preserve">global </w:t>
      </w:r>
      <w:r w:rsidR="00880228">
        <w:t>communications’</w:t>
      </w:r>
      <w:r w:rsidR="00C50B8C">
        <w:t xml:space="preserve"> ever-growing and ever-changing nature</w:t>
      </w:r>
      <w:r>
        <w:t>. From browsing web pages and streaming videos to conducting financial transactions and managing critical infrastructure, TCP/IP plays an integral role.</w:t>
      </w:r>
    </w:p>
    <w:p w14:paraId="3888819A" w14:textId="5770CE62" w:rsidR="00767BA9" w:rsidRDefault="00DB4088" w:rsidP="0098105F">
      <w:pPr>
        <w:pStyle w:val="P-Regular"/>
      </w:pPr>
      <w:r>
        <w:t>As the world becomes more interconnected, the importance of understanding the intricacies of TCP/IP becomes even more paramount. It’s not just the backbone of the Internet but also an embodiment of the principles of open communication, interoperability, and resilience.</w:t>
      </w:r>
    </w:p>
    <w:p w14:paraId="67E0C8D6" w14:textId="4A11911E" w:rsidR="00767BA9" w:rsidRPr="00C43FE0" w:rsidRDefault="000D4684" w:rsidP="00767BA9">
      <w:pPr>
        <w:pStyle w:val="H2-Heading"/>
      </w:pPr>
      <w:r>
        <w:t xml:space="preserve">What other </w:t>
      </w:r>
      <w:r w:rsidR="003B79B4">
        <w:t>network protocols are used today?</w:t>
      </w:r>
    </w:p>
    <w:p w14:paraId="6D1A7CAA" w14:textId="53E011E8" w:rsidR="00CC67E4" w:rsidRDefault="00CC67E4" w:rsidP="00CC67E4">
      <w:r>
        <w:t>The vast digital ecosystem we navigate daily is facilitated by a myriad of rules and conventions, collectively known as protocols. Within the multilayered structure of networking, the transport layer holds a pivotal role, ensuring the effective and efficient communication of data between devices. One of the standout stars of this layer is the UDP. But, just like an actor can't perform a play alone, UDP is just one of the many transport protocols in the ensemble, each playing its unique part.</w:t>
      </w:r>
    </w:p>
    <w:p w14:paraId="2C2D74CE" w14:textId="76CE7F0A" w:rsidR="00CC67E4" w:rsidRDefault="00CC67E4" w:rsidP="00CC67E4">
      <w:pPr>
        <w:pStyle w:val="H3-Subheading"/>
      </w:pPr>
      <w:r>
        <w:t>Understanding UDP</w:t>
      </w:r>
    </w:p>
    <w:p w14:paraId="3D06A010" w14:textId="7450F63B" w:rsidR="00CC67E4" w:rsidRDefault="00CC67E4" w:rsidP="0098105F">
      <w:pPr>
        <w:pStyle w:val="P-Regular"/>
      </w:pPr>
      <w:r>
        <w:t>UDP</w:t>
      </w:r>
      <w:r w:rsidR="003B79B4">
        <w:t xml:space="preserve"> </w:t>
      </w:r>
      <w:r>
        <w:t xml:space="preserve">is defined by its simplicity and speed. Unlike its counterpart, the TCP, which emphasizes reliability and order, UDP sends data packets without establishing a connection or ensuring that the packets are received in order. Its </w:t>
      </w:r>
      <w:r w:rsidRPr="0098105F">
        <w:rPr>
          <w:rStyle w:val="P-Italics"/>
        </w:rPr>
        <w:t>fire-and-forget</w:t>
      </w:r>
      <w:r>
        <w:t xml:space="preserve"> methodology is what makes it both efficient and sometimes unreliable. Without the overhead of establishing connections or verifying data receipt, UDP can transmit data faster.</w:t>
      </w:r>
    </w:p>
    <w:p w14:paraId="42374AF9" w14:textId="61032CDE" w:rsidR="00CC67E4" w:rsidRDefault="00CC67E4" w:rsidP="00CC67E4">
      <w:pPr>
        <w:pStyle w:val="H3-Subheading"/>
      </w:pPr>
      <w:r>
        <w:t xml:space="preserve">Where </w:t>
      </w:r>
      <w:r w:rsidR="003B79B4">
        <w:t>does UDP shine?</w:t>
      </w:r>
    </w:p>
    <w:p w14:paraId="719BC82B" w14:textId="51DD2F04" w:rsidR="00CC67E4" w:rsidRDefault="00CC67E4" w:rsidP="0098105F">
      <w:pPr>
        <w:pStyle w:val="P-Regular"/>
      </w:pPr>
      <w:r>
        <w:t xml:space="preserve">Streaming services, online gaming, and </w:t>
      </w:r>
      <w:r w:rsidRPr="0098105F">
        <w:rPr>
          <w:rStyle w:val="P-Keyword"/>
        </w:rPr>
        <w:t>Voice over Internet Protocol</w:t>
      </w:r>
      <w:r w:rsidR="003B79B4">
        <w:t xml:space="preserve"> (</w:t>
      </w:r>
      <w:r w:rsidR="003B79B4" w:rsidRPr="0098105F">
        <w:rPr>
          <w:rStyle w:val="P-Keyword"/>
        </w:rPr>
        <w:t>VoIP</w:t>
      </w:r>
      <w:r>
        <w:t xml:space="preserve">) are arenas where UDP is most favored. In these scenarios, speed is of the essence. For instance, when watching a live stream, it's more crucial to get the data quickly than to </w:t>
      </w:r>
      <w:r>
        <w:lastRenderedPageBreak/>
        <w:t>ensure every single packet is received. A few missing frames in a video or milliseconds in a voice call won't significantly disrupt the user experience, making UDP the protocol of choice.</w:t>
      </w:r>
    </w:p>
    <w:p w14:paraId="3120046F" w14:textId="64E53F99" w:rsidR="00CC67E4" w:rsidRDefault="003B79B4" w:rsidP="0098105F">
      <w:pPr>
        <w:pStyle w:val="P-Regular"/>
      </w:pPr>
      <w:commentRangeStart w:id="35"/>
      <w:r>
        <w:t>Here are a few o</w:t>
      </w:r>
      <w:r w:rsidR="00CC67E4">
        <w:t xml:space="preserve">ther </w:t>
      </w:r>
      <w:r>
        <w:t>t</w:t>
      </w:r>
      <w:r w:rsidR="00CC67E4">
        <w:t xml:space="preserve">ransport </w:t>
      </w:r>
      <w:r>
        <w:t>p</w:t>
      </w:r>
      <w:r w:rsidR="00CC67E4">
        <w:t>rotocols</w:t>
      </w:r>
      <w:r>
        <w:t>:</w:t>
      </w:r>
      <w:commentRangeEnd w:id="35"/>
      <w:r>
        <w:rPr>
          <w:rStyle w:val="CommentReference"/>
          <w:rFonts w:eastAsiaTheme="minorHAnsi"/>
          <w:lang w:val="en-US"/>
        </w:rPr>
        <w:commentReference w:id="35"/>
      </w:r>
    </w:p>
    <w:p w14:paraId="06C10780" w14:textId="49C5BCDA" w:rsidR="00CC67E4" w:rsidRDefault="00CC67E4" w:rsidP="00554FA9">
      <w:pPr>
        <w:pStyle w:val="L-Bullets"/>
      </w:pPr>
      <w:r w:rsidRPr="0098105F">
        <w:rPr>
          <w:rStyle w:val="P-Keyword"/>
        </w:rPr>
        <w:t>Stream Control Transmission Protocol</w:t>
      </w:r>
      <w:r w:rsidR="003B79B4" w:rsidRPr="0098105F">
        <w:rPr>
          <w:rStyle w:val="P-Keyword"/>
        </w:rPr>
        <w:t xml:space="preserve"> (SCTP</w:t>
      </w:r>
      <w:r w:rsidRPr="0098105F">
        <w:rPr>
          <w:rStyle w:val="P-Keyword"/>
        </w:rPr>
        <w:t>)</w:t>
      </w:r>
      <w:r>
        <w:t>: Combining the best of TCP and UDP, SCTP can send multiple streams of data at once, making it particularly effective for transporting multimedia data. It's both reliable and preserves message boundaries, unlike TCP.</w:t>
      </w:r>
    </w:p>
    <w:p w14:paraId="3CA3E4F0" w14:textId="41EAE318" w:rsidR="00CC67E4" w:rsidRDefault="00CC67E4" w:rsidP="00554FA9">
      <w:pPr>
        <w:pStyle w:val="L-Bullets"/>
      </w:pPr>
      <w:r w:rsidRPr="0098105F">
        <w:rPr>
          <w:rStyle w:val="P-Keyword"/>
        </w:rPr>
        <w:t>Datagram Congestion Control Protocol</w:t>
      </w:r>
      <w:r w:rsidR="003B79B4" w:rsidRPr="0098105F">
        <w:rPr>
          <w:rStyle w:val="P-Keyword"/>
        </w:rPr>
        <w:t xml:space="preserve"> (DCCP</w:t>
      </w:r>
      <w:r w:rsidRPr="0098105F">
        <w:rPr>
          <w:rStyle w:val="P-Keyword"/>
        </w:rPr>
        <w:t>)</w:t>
      </w:r>
      <w:r>
        <w:t>: This protocol aims to offer a middle ground between TCP and UDP. It's designed for applications that need more than UDP's best-effort service but less than TCP's guaranteed delivery.</w:t>
      </w:r>
    </w:p>
    <w:p w14:paraId="0EFF0C64" w14:textId="1A2914E7" w:rsidR="003B79B4" w:rsidRDefault="003B79B4" w:rsidP="0098105F">
      <w:pPr>
        <w:pStyle w:val="P-Regular"/>
        <w:rPr>
          <w:ins w:id="36" w:author="Chris Woodruff" w:date="2023-09-11T07:20:00Z"/>
        </w:rPr>
      </w:pPr>
      <w:commentRangeStart w:id="37"/>
      <w:commentRangeStart w:id="38"/>
      <w:r>
        <w:t>///</w:t>
      </w:r>
      <w:commentRangeEnd w:id="37"/>
      <w:r>
        <w:rPr>
          <w:rStyle w:val="CommentReference"/>
          <w:rFonts w:eastAsiaTheme="minorHAnsi"/>
          <w:lang w:val="en-US"/>
        </w:rPr>
        <w:commentReference w:id="37"/>
      </w:r>
      <w:commentRangeEnd w:id="38"/>
      <w:r w:rsidR="000D437A">
        <w:rPr>
          <w:rStyle w:val="CommentReference"/>
          <w:rFonts w:eastAsiaTheme="minorHAnsi"/>
          <w:lang w:val="en-US"/>
        </w:rPr>
        <w:commentReference w:id="38"/>
      </w:r>
    </w:p>
    <w:p w14:paraId="5C8F1BEB" w14:textId="6AACB0EB" w:rsidR="00D32348" w:rsidRDefault="00D32348" w:rsidP="0098105F">
      <w:pPr>
        <w:pStyle w:val="P-Regular"/>
      </w:pPr>
      <w:ins w:id="39" w:author="Chris Woodruff" w:date="2023-09-11T07:20:00Z">
        <w:r w:rsidRPr="00D32348">
          <w:rPr>
            <w:lang w:val="en-US"/>
          </w:rPr>
          <w:t>Overall, streaming network protocols play a crucial role in enabling high-quality, real-time content delivery over the internet and contribute to the seamless user experiences we encounter in various online services and applications.</w:t>
        </w:r>
      </w:ins>
    </w:p>
    <w:p w14:paraId="76929C7B" w14:textId="6BCBFA6D" w:rsidR="00CC67E4" w:rsidRDefault="00CC67E4" w:rsidP="00CC67E4">
      <w:pPr>
        <w:pStyle w:val="H3-Subheading"/>
      </w:pPr>
      <w:r>
        <w:t xml:space="preserve">Why </w:t>
      </w:r>
      <w:r w:rsidR="003B79B4">
        <w:t>do we need multiple transport protocols?</w:t>
      </w:r>
    </w:p>
    <w:p w14:paraId="5AAC22D5" w14:textId="55A5BF7C" w:rsidR="00CC67E4" w:rsidRDefault="00CC67E4" w:rsidP="0098105F">
      <w:pPr>
        <w:pStyle w:val="P-Regular"/>
      </w:pPr>
      <w:r>
        <w:t>Different digital interactions have varied requirements. While sending an email, it's crucial that every bit of data gets to the recipient in order. But when playing an online game, timely data transfer is more important than perfect accuracy. By having a repertoire of transport protocols, the digital realm can cater to diverse communication needs, ensuring that users have the best possible experience.</w:t>
      </w:r>
    </w:p>
    <w:p w14:paraId="3585960E" w14:textId="7AF6C208" w:rsidR="00767BA9" w:rsidRDefault="00431C81" w:rsidP="0098105F">
      <w:pPr>
        <w:pStyle w:val="P-Regular"/>
      </w:pPr>
      <w:r>
        <w:t xml:space="preserve">With its ensemble of protocols, the transport layer </w:t>
      </w:r>
      <w:r w:rsidR="00CC67E4">
        <w:t>exemplifies the versatility and adaptability of digital communication systems. While UDP stands out with its simplicity and speed, it is just a part of the bigger picture, complemented by other protocols designed to cater to specific communication needs. As technology evolves and our digital interactions diversify, understanding these protocols becomes increasingly essential in harnessing the full potential of our interconnected world.</w:t>
      </w:r>
    </w:p>
    <w:p w14:paraId="60DA6888" w14:textId="19572B57" w:rsidR="00767BA9" w:rsidRPr="00C43FE0" w:rsidRDefault="00767BA9" w:rsidP="00767BA9">
      <w:pPr>
        <w:pStyle w:val="H2-Heading"/>
      </w:pPr>
      <w:r w:rsidRPr="00C43FE0">
        <w:lastRenderedPageBreak/>
        <w:t xml:space="preserve">Application </w:t>
      </w:r>
      <w:r w:rsidR="00BE067D" w:rsidRPr="00C43FE0">
        <w:t>layer protocols</w:t>
      </w:r>
    </w:p>
    <w:p w14:paraId="4579F163" w14:textId="7F907643" w:rsidR="00CC67E4" w:rsidRDefault="00CC67E4" w:rsidP="0098105F">
      <w:pPr>
        <w:pStyle w:val="P-Regular"/>
      </w:pPr>
      <w:r>
        <w:t xml:space="preserve">In the intricate realm of networking, the application layer stands as the interface between the user and the underlying network processes. </w:t>
      </w:r>
      <w:r w:rsidR="00431C81">
        <w:t>Here,</w:t>
      </w:r>
      <w:r>
        <w:t xml:space="preserve"> we find application layer protocols, the unsung heroes that govern software-based communications, ensuring that data is properly packaged, transmitted, and interpreted. While the layers beneath it handle aspects like routing, delivery, and error checking, the application layer focuses on user services and end-to-end communication.</w:t>
      </w:r>
    </w:p>
    <w:p w14:paraId="722E2BCB" w14:textId="2BC5B6F8" w:rsidR="00CC67E4" w:rsidRDefault="00CC67E4" w:rsidP="00CC67E4">
      <w:pPr>
        <w:pStyle w:val="H3-Subheading"/>
      </w:pPr>
      <w:r>
        <w:t xml:space="preserve">Decoding </w:t>
      </w:r>
      <w:r w:rsidR="00BE067D">
        <w:t>application layer protocols</w:t>
      </w:r>
    </w:p>
    <w:p w14:paraId="3A487B83" w14:textId="38D17F4C" w:rsidR="00CC67E4" w:rsidRDefault="00CC67E4" w:rsidP="0098105F">
      <w:pPr>
        <w:pStyle w:val="P-Regular"/>
      </w:pPr>
      <w:r>
        <w:t>Application layer protocols define the rules and conventions for network services. These protocols aren't necessarily about the application itself (like a web browser or email client) but rather the conventions they use to communicate over a network.</w:t>
      </w:r>
    </w:p>
    <w:p w14:paraId="1FAC9697" w14:textId="6B16D8C6" w:rsidR="00BD19E4" w:rsidRPr="00BD19E4" w:rsidRDefault="00BE067D" w:rsidP="0098105F">
      <w:pPr>
        <w:pStyle w:val="P-Regular"/>
      </w:pPr>
      <w:r>
        <w:t>The following list discusses s</w:t>
      </w:r>
      <w:r w:rsidR="00CC67E4">
        <w:t xml:space="preserve">ome </w:t>
      </w:r>
      <w:r>
        <w:t>prominent protocols of the application layer:</w:t>
      </w:r>
    </w:p>
    <w:p w14:paraId="67BAEE0B" w14:textId="6454D9A4" w:rsidR="00CC67E4" w:rsidRDefault="00CC67E4" w:rsidP="00554FA9">
      <w:pPr>
        <w:pStyle w:val="L-Bullets"/>
      </w:pPr>
      <w:r w:rsidRPr="0098105F">
        <w:rPr>
          <w:rStyle w:val="P-Keyword"/>
        </w:rPr>
        <w:t>HTTP/HTTPS</w:t>
      </w:r>
      <w:r>
        <w:t xml:space="preserve">: These </w:t>
      </w:r>
      <w:r w:rsidR="00431C81">
        <w:t>rules govern</w:t>
      </w:r>
      <w:r>
        <w:t xml:space="preserve"> web browsers and servers, making websites accessible. HTTP fetches web pages, while HTTPS does the same with added encryption for security.</w:t>
      </w:r>
    </w:p>
    <w:p w14:paraId="219F810A" w14:textId="262E55FA" w:rsidR="00CC67E4" w:rsidRDefault="00CC67E4" w:rsidP="00554FA9">
      <w:pPr>
        <w:pStyle w:val="L-Bullets"/>
      </w:pPr>
      <w:r w:rsidRPr="0098105F">
        <w:rPr>
          <w:rStyle w:val="P-Keyword"/>
        </w:rPr>
        <w:t>FTP</w:t>
      </w:r>
      <w:r>
        <w:t>: As the name suggests, FTP is about transferring files between a client and a server, allowing for uploads and downloads.</w:t>
      </w:r>
    </w:p>
    <w:p w14:paraId="7264726B" w14:textId="57F6E49C" w:rsidR="00CC67E4" w:rsidRDefault="00CC67E4" w:rsidP="00554FA9">
      <w:pPr>
        <w:pStyle w:val="L-Bullets"/>
      </w:pPr>
      <w:r w:rsidRPr="0098105F">
        <w:rPr>
          <w:rStyle w:val="P-Keyword"/>
        </w:rPr>
        <w:t>SMTP</w:t>
      </w:r>
      <w:r>
        <w:t xml:space="preserve">: While SMTP is used for sending emails, </w:t>
      </w:r>
      <w:r w:rsidRPr="0098105F">
        <w:rPr>
          <w:rStyle w:val="P-Keyword"/>
        </w:rPr>
        <w:t>Post Office Protocol</w:t>
      </w:r>
      <w:r w:rsidR="00BE067D">
        <w:t xml:space="preserve"> (</w:t>
      </w:r>
      <w:r w:rsidR="00BE067D" w:rsidRPr="0098105F">
        <w:rPr>
          <w:rStyle w:val="P-Keyword"/>
        </w:rPr>
        <w:t>POP</w:t>
      </w:r>
      <w:r>
        <w:t xml:space="preserve">) and </w:t>
      </w:r>
      <w:r w:rsidRPr="0098105F">
        <w:rPr>
          <w:rStyle w:val="P-Keyword"/>
        </w:rPr>
        <w:t>Internet Message Access Protocol</w:t>
      </w:r>
      <w:r w:rsidR="00BE067D">
        <w:t xml:space="preserve"> (</w:t>
      </w:r>
      <w:r w:rsidR="00BE067D" w:rsidRPr="0098105F">
        <w:rPr>
          <w:rStyle w:val="P-Keyword"/>
        </w:rPr>
        <w:t>IMAP</w:t>
      </w:r>
      <w:r>
        <w:t>) are for receiving. They ensure your emails find their way to the right inboxes.</w:t>
      </w:r>
    </w:p>
    <w:p w14:paraId="49DFBE53" w14:textId="35AD285D" w:rsidR="00CC67E4" w:rsidRDefault="00CC67E4" w:rsidP="00554FA9">
      <w:pPr>
        <w:pStyle w:val="L-Bullets"/>
      </w:pPr>
      <w:r w:rsidRPr="0098105F">
        <w:rPr>
          <w:rStyle w:val="P-Keyword"/>
        </w:rPr>
        <w:t>Domain Name System</w:t>
      </w:r>
      <w:r w:rsidR="00BE067D" w:rsidRPr="0098105F">
        <w:rPr>
          <w:rStyle w:val="P-Keyword"/>
        </w:rPr>
        <w:t xml:space="preserve"> (DNS</w:t>
      </w:r>
      <w:r w:rsidRPr="0098105F">
        <w:rPr>
          <w:rStyle w:val="P-Keyword"/>
        </w:rPr>
        <w:t>)</w:t>
      </w:r>
      <w:r>
        <w:t>: Ever wondered how website names (like www.example.com) translate to IP addresses? That's DNS in action, resolving domain names into IPs.</w:t>
      </w:r>
    </w:p>
    <w:p w14:paraId="246D08FE" w14:textId="4EF23CA5" w:rsidR="00CC67E4" w:rsidRDefault="00CC67E4" w:rsidP="00554FA9">
      <w:pPr>
        <w:pStyle w:val="L-Bullets"/>
      </w:pPr>
      <w:r w:rsidRPr="0098105F">
        <w:rPr>
          <w:rStyle w:val="P-Keyword"/>
        </w:rPr>
        <w:t>Dynamic Host Configuration Protocol</w:t>
      </w:r>
      <w:r w:rsidR="00BE067D" w:rsidRPr="0098105F">
        <w:rPr>
          <w:rStyle w:val="P-Keyword"/>
        </w:rPr>
        <w:t xml:space="preserve"> (DHCP</w:t>
      </w:r>
      <w:r w:rsidRPr="0098105F">
        <w:rPr>
          <w:rStyle w:val="P-Keyword"/>
        </w:rPr>
        <w:t>)</w:t>
      </w:r>
      <w:r>
        <w:t>: DHCP automatically assigns IP addresses to devices on a network, making network management more efficient.</w:t>
      </w:r>
    </w:p>
    <w:p w14:paraId="7AB59823" w14:textId="1550D50F" w:rsidR="00BE067D" w:rsidRDefault="00BE067D" w:rsidP="0098105F">
      <w:pPr>
        <w:pStyle w:val="P-Regular"/>
        <w:rPr>
          <w:ins w:id="40" w:author="Chris Woodruff" w:date="2023-09-11T07:21:00Z"/>
        </w:rPr>
      </w:pPr>
      <w:commentRangeStart w:id="41"/>
      <w:commentRangeStart w:id="42"/>
      <w:r>
        <w:t>//</w:t>
      </w:r>
      <w:commentRangeEnd w:id="41"/>
      <w:r>
        <w:rPr>
          <w:rStyle w:val="CommentReference"/>
          <w:rFonts w:eastAsiaTheme="minorHAnsi"/>
          <w:lang w:val="en-US"/>
        </w:rPr>
        <w:commentReference w:id="41"/>
      </w:r>
      <w:commentRangeEnd w:id="42"/>
      <w:r w:rsidR="000D437A">
        <w:rPr>
          <w:rStyle w:val="CommentReference"/>
          <w:rFonts w:eastAsiaTheme="minorHAnsi"/>
          <w:lang w:val="en-US"/>
        </w:rPr>
        <w:commentReference w:id="42"/>
      </w:r>
    </w:p>
    <w:p w14:paraId="5AC06301" w14:textId="35D71BAA" w:rsidR="000D437A" w:rsidRDefault="000D437A" w:rsidP="0098105F">
      <w:pPr>
        <w:pStyle w:val="P-Regular"/>
      </w:pPr>
      <w:ins w:id="43" w:author="Chris Woodruff" w:date="2023-09-11T07:21:00Z">
        <w:r w:rsidRPr="000D437A">
          <w:rPr>
            <w:lang w:val="en-US"/>
          </w:rPr>
          <w:t xml:space="preserve">These protocols enable the creation, exchange, and interpretation of data between software applications running on different devices, facilitating seamless communication </w:t>
        </w:r>
        <w:r w:rsidRPr="000D437A">
          <w:rPr>
            <w:lang w:val="en-US"/>
          </w:rPr>
          <w:lastRenderedPageBreak/>
          <w:t>over networks.</w:t>
        </w:r>
        <w:r>
          <w:rPr>
            <w:lang w:val="en-US"/>
          </w:rPr>
          <w:t xml:space="preserve"> </w:t>
        </w:r>
      </w:ins>
      <w:ins w:id="44" w:author="Chris Woodruff" w:date="2023-09-11T07:22:00Z">
        <w:r w:rsidRPr="000D437A">
          <w:rPr>
            <w:lang w:val="en-US"/>
          </w:rPr>
          <w:t xml:space="preserve">Their role in shaping how we access and interact with digital services and content across the internet is fundamental, making them a cornerstone of modern networked </w:t>
        </w:r>
        <w:r w:rsidRPr="000D437A">
          <w:rPr>
            <w:lang w:val="en-US"/>
          </w:rPr>
          <w:t>environments.</w:t>
        </w:r>
      </w:ins>
    </w:p>
    <w:p w14:paraId="05FEC441" w14:textId="087A9DE6" w:rsidR="00CC67E4" w:rsidRDefault="00CC67E4" w:rsidP="00CC67E4">
      <w:pPr>
        <w:pStyle w:val="H3-Subheading"/>
      </w:pPr>
      <w:r>
        <w:t xml:space="preserve">Why are </w:t>
      </w:r>
      <w:r w:rsidR="00BE067D">
        <w:t>application layer protocols crucial?</w:t>
      </w:r>
    </w:p>
    <w:p w14:paraId="4FC768DF" w14:textId="52AFED29" w:rsidR="00CC67E4" w:rsidRDefault="00CC67E4" w:rsidP="0098105F">
      <w:pPr>
        <w:pStyle w:val="P-Regular"/>
      </w:pPr>
      <w:r>
        <w:t xml:space="preserve">While the transport and internet layers (with protocols like TCP, UDP, and IP) ensure data reaches the right device, </w:t>
      </w:r>
      <w:r w:rsidR="00431C81">
        <w:t>the application layer</w:t>
      </w:r>
      <w:r>
        <w:t xml:space="preserve"> guarantees </w:t>
      </w:r>
      <w:r w:rsidR="00431C81">
        <w:t xml:space="preserve">that </w:t>
      </w:r>
      <w:r>
        <w:t xml:space="preserve">the data is meaningful and usable to applications. For instance, while TCP ensures a file gets to your computer, </w:t>
      </w:r>
      <w:r w:rsidR="00431C81">
        <w:t>FTP</w:t>
      </w:r>
      <w:r>
        <w:t xml:space="preserve"> ensures the file is correctly fetched from a server.</w:t>
      </w:r>
    </w:p>
    <w:p w14:paraId="35E91441" w14:textId="300F08A8" w:rsidR="00767BA9" w:rsidRDefault="00CC67E4" w:rsidP="0098105F">
      <w:pPr>
        <w:pStyle w:val="P-Regular"/>
      </w:pPr>
      <w:r>
        <w:t>The application layer is also the realm where most encryption for security occurs. Protocols like HTTPS and secure versions of FTP ensure data confidentiality and integrity.</w:t>
      </w:r>
    </w:p>
    <w:p w14:paraId="49BADC34" w14:textId="3E0D5D02" w:rsidR="00767BA9" w:rsidRPr="00C43FE0" w:rsidRDefault="00767BA9" w:rsidP="00767BA9">
      <w:pPr>
        <w:pStyle w:val="H2-Heading"/>
      </w:pPr>
      <w:r w:rsidRPr="00C43FE0">
        <w:t xml:space="preserve">Communication </w:t>
      </w:r>
      <w:r w:rsidR="00BE067D">
        <w:t>m</w:t>
      </w:r>
      <w:r w:rsidRPr="00C43FE0">
        <w:t>odels</w:t>
      </w:r>
    </w:p>
    <w:p w14:paraId="1370F1ED" w14:textId="21B5F21E" w:rsidR="00554FA9" w:rsidRDefault="00767BA9" w:rsidP="0098105F">
      <w:pPr>
        <w:pStyle w:val="P-Regular"/>
      </w:pPr>
      <w:r>
        <w:t xml:space="preserve">Different communication models shape network programming. In the client-server model, clients request services from servers, creating a clear division of roles. Peer-to-peer models enable devices to communicate directly, </w:t>
      </w:r>
      <w:r w:rsidR="00431C81">
        <w:t xml:space="preserve">which is </w:t>
      </w:r>
      <w:r>
        <w:t xml:space="preserve">suitable for applications like file sharing. Publish-subscribe models, prevalent in real-time communication, involve subscribers receiving </w:t>
      </w:r>
      <w:r w:rsidR="00431C81">
        <w:t>publisher updates</w:t>
      </w:r>
      <w:r>
        <w:t>. Each model offers distinct advantages, allowing developers to choose the most fitting approach based on the application's requirements.</w:t>
      </w:r>
    </w:p>
    <w:p w14:paraId="7CA702AE" w14:textId="07E6B397" w:rsidR="00767BA9" w:rsidRDefault="00767BA9" w:rsidP="0098105F">
      <w:pPr>
        <w:pStyle w:val="P-Regular"/>
      </w:pPr>
      <w:r>
        <w:t xml:space="preserve">Understanding these fundamentals is vital for developing effective network applications. </w:t>
      </w:r>
      <w:r w:rsidR="00431C81">
        <w:t>This knowledge forms the bedrock for further exploration in network programming, from the reliability of TCP/IP to the speed of UDP, from application-specific protocols to versatile communication models</w:t>
      </w:r>
      <w:r>
        <w:t>.</w:t>
      </w:r>
    </w:p>
    <w:p w14:paraId="5608270D" w14:textId="5714C301" w:rsidR="00767BA9" w:rsidRPr="003D1AFE" w:rsidRDefault="00767BA9" w:rsidP="00767BA9">
      <w:pPr>
        <w:pStyle w:val="H1-Section"/>
      </w:pPr>
      <w:r w:rsidRPr="003D1AFE">
        <w:t>Client-</w:t>
      </w:r>
      <w:r w:rsidR="00BE067D">
        <w:t>s</w:t>
      </w:r>
      <w:r w:rsidRPr="003D1AFE">
        <w:t xml:space="preserve">erver </w:t>
      </w:r>
      <w:r w:rsidR="00BE067D">
        <w:t>a</w:t>
      </w:r>
      <w:r w:rsidRPr="003D1AFE">
        <w:t>rchitecture</w:t>
      </w:r>
    </w:p>
    <w:p w14:paraId="11CEFA0A" w14:textId="77777777" w:rsidR="00767BA9" w:rsidRDefault="00767BA9" w:rsidP="0098105F">
      <w:pPr>
        <w:pStyle w:val="P-Regular"/>
      </w:pPr>
      <w:r>
        <w:t>In the landscape of network programming, the client-server architecture plays a pivotal role, acting as the backbone for countless applications. This section delves into the intricacies of this architecture, illuminating its core components and mechanisms.</w:t>
      </w:r>
    </w:p>
    <w:p w14:paraId="4C5AFCB7" w14:textId="5289D853" w:rsidR="00767BA9" w:rsidRPr="004C7E52" w:rsidRDefault="00767BA9" w:rsidP="00767BA9">
      <w:pPr>
        <w:pStyle w:val="H2-Heading"/>
      </w:pPr>
      <w:r w:rsidRPr="004C7E52">
        <w:lastRenderedPageBreak/>
        <w:t xml:space="preserve">Definition and </w:t>
      </w:r>
      <w:r w:rsidR="00BE067D">
        <w:t>c</w:t>
      </w:r>
      <w:r w:rsidRPr="004C7E52">
        <w:t>oncept</w:t>
      </w:r>
    </w:p>
    <w:p w14:paraId="599DE354" w14:textId="77777777" w:rsidR="00767BA9" w:rsidRDefault="00767BA9" w:rsidP="0098105F">
      <w:pPr>
        <w:pStyle w:val="P-Regular"/>
      </w:pPr>
      <w:r>
        <w:t>Client-server architecture serves as the blueprint for communication between devices in network programming. It embodies a clear division of responsibilities: clients initiate requests, while servers respond with the requested resources or services. This separation streamlines application development by enabling modular design, enhancing security, and optimizing resource utilization. The architecture fosters collaboration between devices regardless of their geographical locations, underpinning the foundation of modern distributed computing.</w:t>
      </w:r>
    </w:p>
    <w:p w14:paraId="1179C94D" w14:textId="77777777" w:rsidR="005A1983" w:rsidRDefault="00CD6CAC" w:rsidP="0098105F">
      <w:pPr>
        <w:pStyle w:val="IMG-Figure"/>
      </w:pPr>
      <w:r w:rsidRPr="00CE2F70">
        <w:rPr>
          <w:noProof/>
        </w:rPr>
        <w:object w:dxaOrig="7830" w:dyaOrig="5446" w14:anchorId="61A5C732">
          <v:shape id="_x0000_i1025" type="#_x0000_t75" alt="" style="width:391.85pt;height:272.1pt;mso-width-percent:0;mso-height-percent:0;mso-width-percent:0;mso-height-percent:0" o:ole="">
            <v:imagedata r:id="rId15" o:title=""/>
          </v:shape>
          <o:OLEObject Type="Embed" ProgID="Visio.Drawing.15" ShapeID="_x0000_i1025" DrawAspect="Content" ObjectID="_1755934644" r:id="rId16"/>
        </w:object>
      </w:r>
    </w:p>
    <w:p w14:paraId="08D8DDCA" w14:textId="71DC1D0F" w:rsidR="005A1983" w:rsidRDefault="005A1983" w:rsidP="00BE067D">
      <w:pPr>
        <w:pStyle w:val="IMG-Caption"/>
      </w:pPr>
      <w:r>
        <w:t xml:space="preserve">Figure </w:t>
      </w:r>
      <w:r w:rsidR="00BE067D">
        <w:t>1.2 - Client</w:t>
      </w:r>
      <w:r>
        <w:t>-Server Model</w:t>
      </w:r>
    </w:p>
    <w:p w14:paraId="6BB7039C" w14:textId="1DF0F50A" w:rsidR="00BE067D" w:rsidRDefault="00BE067D" w:rsidP="0098105F">
      <w:pPr>
        <w:rPr>
          <w:ins w:id="45" w:author="Chris Woodruff" w:date="2023-09-11T07:23:00Z"/>
          <w:lang w:val="en"/>
        </w:rPr>
      </w:pPr>
      <w:commentRangeStart w:id="46"/>
      <w:commentRangeStart w:id="47"/>
      <w:r>
        <w:rPr>
          <w:lang w:val="en"/>
        </w:rPr>
        <w:t>///</w:t>
      </w:r>
      <w:commentRangeEnd w:id="46"/>
      <w:r>
        <w:rPr>
          <w:rStyle w:val="CommentReference"/>
        </w:rPr>
        <w:commentReference w:id="46"/>
      </w:r>
      <w:commentRangeEnd w:id="47"/>
      <w:r w:rsidR="000D437A">
        <w:rPr>
          <w:rStyle w:val="CommentReference"/>
        </w:rPr>
        <w:commentReference w:id="47"/>
      </w:r>
    </w:p>
    <w:p w14:paraId="1A70EC72" w14:textId="0668D768" w:rsidR="000D437A" w:rsidRPr="0098105F" w:rsidRDefault="000D437A" w:rsidP="0098105F">
      <w:pPr>
        <w:rPr>
          <w:lang w:val="en"/>
        </w:rPr>
      </w:pPr>
      <w:ins w:id="48" w:author="Chris Woodruff" w:date="2023-09-11T07:24:00Z">
        <w:r w:rsidRPr="000D437A">
          <w:rPr>
            <w:lang w:val="en"/>
          </w:rPr>
          <w:t>This architecture enables efficient distribution of tasks, with servers handling resource-intensive processes and clients focusing on user interfaces and interactions. It forms the backbone of modern networked applications, allowing for scalable, centralized, and secure data processing and access in various domains, from web hosting to database management and beyond.</w:t>
        </w:r>
      </w:ins>
    </w:p>
    <w:p w14:paraId="1926E81B" w14:textId="2453C2A9" w:rsidR="00767BA9" w:rsidRPr="004C7E52" w:rsidRDefault="00767BA9" w:rsidP="00767BA9">
      <w:pPr>
        <w:pStyle w:val="H2-Heading"/>
      </w:pPr>
      <w:r w:rsidRPr="004C7E52">
        <w:lastRenderedPageBreak/>
        <w:t xml:space="preserve">Client </w:t>
      </w:r>
      <w:r w:rsidR="00E04542">
        <w:t>r</w:t>
      </w:r>
      <w:r w:rsidRPr="004C7E52">
        <w:t>ole</w:t>
      </w:r>
    </w:p>
    <w:p w14:paraId="04A31E71" w14:textId="462F972B" w:rsidR="00767BA9" w:rsidRDefault="00767BA9" w:rsidP="0098105F">
      <w:pPr>
        <w:pStyle w:val="P-Regular"/>
      </w:pPr>
      <w:r>
        <w:t>Clients, the initiators of communication, undertake vital tasks within this architecture. They establish connections with servers, sending well-formed requests encapsulating their needs. Clients are responsible for interpreting server responses, extracting the relevant information, and rendering it in a human-readable format. Whether a web browser requesting a webpage or a mobile app fetching data from a remote database, the client's role is pivotal in driving interactions.</w:t>
      </w:r>
    </w:p>
    <w:p w14:paraId="00D3853C" w14:textId="3C5F8AC3" w:rsidR="00767BA9" w:rsidRPr="004C7E52" w:rsidRDefault="00767BA9" w:rsidP="00767BA9">
      <w:pPr>
        <w:pStyle w:val="H2-Heading"/>
      </w:pPr>
      <w:r w:rsidRPr="004C7E52">
        <w:t xml:space="preserve">Server </w:t>
      </w:r>
      <w:r w:rsidR="00E04542">
        <w:t>r</w:t>
      </w:r>
      <w:r w:rsidRPr="004C7E52">
        <w:t>ole</w:t>
      </w:r>
    </w:p>
    <w:p w14:paraId="4DAAFA68" w14:textId="076074CE" w:rsidR="00767BA9" w:rsidRDefault="00767BA9" w:rsidP="0098105F">
      <w:pPr>
        <w:pStyle w:val="P-Regular"/>
      </w:pPr>
      <w:r>
        <w:t xml:space="preserve">Servers are the backbone of the client-server architecture, perpetually listening for incoming requests. Upon receiving a request, servers decipher its content, process the necessary operations, and formulate appropriate responses. These responses, tailored to </w:t>
      </w:r>
      <w:r w:rsidR="00431C81">
        <w:t xml:space="preserve">meet client requests, are </w:t>
      </w:r>
      <w:r>
        <w:t>dispatched for further transmission. Servers can range from web servers handling HTTP requests to database servers retrieving data or executing operations on behalf of clients.</w:t>
      </w:r>
    </w:p>
    <w:p w14:paraId="335536AF" w14:textId="385B2B9D" w:rsidR="00767BA9" w:rsidRPr="004C7E52" w:rsidRDefault="00554FA9" w:rsidP="00767BA9">
      <w:pPr>
        <w:pStyle w:val="H2-Heading"/>
      </w:pPr>
      <w:r>
        <w:t xml:space="preserve">The </w:t>
      </w:r>
      <w:r w:rsidR="00E04542">
        <w:t>connection of client and server: R</w:t>
      </w:r>
      <w:r w:rsidR="00E04542" w:rsidRPr="004C7E52">
        <w:t>equest-response model</w:t>
      </w:r>
    </w:p>
    <w:p w14:paraId="671FA0C7" w14:textId="77777777" w:rsidR="00767BA9" w:rsidRDefault="00767BA9" w:rsidP="0098105F">
      <w:pPr>
        <w:pStyle w:val="P-Regular"/>
      </w:pPr>
      <w:r>
        <w:t>The request-response model epitomizes client-server interactions. Clients articulate their needs through well-structured requests containing specific instructions or data. Servers analyze these requests, execute the corresponding operations, and craft responses tailored to clients' needs. This model is foundational across various applications, from retrieving web pages to fetching real-time updates. It embodies the dynamic dance of communication, where clients and servers exchange information in a structured and efficient manner.</w:t>
      </w:r>
    </w:p>
    <w:p w14:paraId="4367DDE4" w14:textId="7FDF52B8" w:rsidR="00767BA9" w:rsidRPr="004C7E52" w:rsidRDefault="00767BA9" w:rsidP="00767BA9">
      <w:pPr>
        <w:pStyle w:val="H2-Heading"/>
      </w:pPr>
      <w:r w:rsidRPr="004C7E52">
        <w:t xml:space="preserve">Scalability and </w:t>
      </w:r>
      <w:r w:rsidR="00E04542">
        <w:t>l</w:t>
      </w:r>
      <w:r w:rsidRPr="004C7E52">
        <w:t xml:space="preserve">oad </w:t>
      </w:r>
      <w:r w:rsidR="00E04542">
        <w:t>b</w:t>
      </w:r>
      <w:r w:rsidRPr="004C7E52">
        <w:t>alancing</w:t>
      </w:r>
    </w:p>
    <w:p w14:paraId="004AF1F8" w14:textId="35754A77" w:rsidR="00431C81" w:rsidRDefault="00767BA9" w:rsidP="0098105F">
      <w:pPr>
        <w:pStyle w:val="P-Regular"/>
      </w:pPr>
      <w:r>
        <w:t>As applications grow in complexity and popularity, ensuring scalability becomes paramount. Scaling up involves accommodating a surge in concurrent clients. Load balancing, a technique leveraging multiple servers, evenly distributes incoming requests. This practice optimizes resource utilization and prevents individual servers from becoming overwhelmed. By seamlessly directing traffic among servers, load balancing guarantees responsiveness, reliability, and efficient handling of requests even under heavy loads.</w:t>
      </w:r>
    </w:p>
    <w:p w14:paraId="43E2273D" w14:textId="76D4E1A9" w:rsidR="00767BA9" w:rsidRDefault="00554FA9" w:rsidP="0098105F">
      <w:pPr>
        <w:pStyle w:val="P-Regular"/>
      </w:pPr>
      <w:r>
        <w:lastRenderedPageBreak/>
        <w:t xml:space="preserve">Client-server architecture </w:t>
      </w:r>
      <w:r w:rsidR="00767BA9">
        <w:t>navigates through the heart of network programming. It uncovers the symbiotic relationship between clients and servers, the foundation of applications spanning from web browsing to cloud computing. Understanding these architectural principles is vital for anyone delving into the realm of network programming. From crafting robust client interactions to ensuring the resilience of servers, this section lays the groundwork for building effective network applications.</w:t>
      </w:r>
    </w:p>
    <w:p w14:paraId="1F13F6C2" w14:textId="4AEBAF18" w:rsidR="00767BA9" w:rsidRPr="003D1AFE" w:rsidRDefault="00767BA9" w:rsidP="00767BA9">
      <w:pPr>
        <w:pStyle w:val="H1-Section"/>
      </w:pPr>
      <w:r w:rsidRPr="003D1AFE">
        <w:t xml:space="preserve">Socket </w:t>
      </w:r>
      <w:r w:rsidR="00E04542" w:rsidRPr="003D1AFE">
        <w:t>programming basics</w:t>
      </w:r>
    </w:p>
    <w:p w14:paraId="5BEE25D3" w14:textId="1F7D50DE" w:rsidR="00767BA9" w:rsidRDefault="00767BA9" w:rsidP="0098105F">
      <w:pPr>
        <w:pStyle w:val="P-Regular"/>
      </w:pPr>
      <w:r>
        <w:t>The realm of network programming rests upon the sturdy shoulders of sockets, the linchpin of communication between devices. This section unveils the foundational principles of socket programming, encompassing their varied types, APIs, addressing nuances and lifecycle intricacies.</w:t>
      </w:r>
    </w:p>
    <w:p w14:paraId="5A2DF614" w14:textId="0F6D322C" w:rsidR="00767BA9" w:rsidRPr="00F948A8" w:rsidDel="000D437A" w:rsidRDefault="00767BA9" w:rsidP="00767BA9">
      <w:pPr>
        <w:pStyle w:val="H2-Heading"/>
        <w:rPr>
          <w:del w:id="49" w:author="Chris Woodruff" w:date="2023-09-11T07:26:00Z"/>
        </w:rPr>
      </w:pPr>
      <w:commentRangeStart w:id="50"/>
      <w:del w:id="51" w:author="Chris Woodruff" w:date="2023-09-11T07:26:00Z">
        <w:r w:rsidRPr="00F948A8" w:rsidDel="000D437A">
          <w:delText xml:space="preserve">Introduction to </w:delText>
        </w:r>
        <w:r w:rsidR="00E04542" w:rsidDel="000D437A">
          <w:delText>s</w:delText>
        </w:r>
        <w:r w:rsidRPr="00F948A8" w:rsidDel="000D437A">
          <w:delText>ockets</w:delText>
        </w:r>
        <w:commentRangeEnd w:id="50"/>
        <w:r w:rsidR="00E04542" w:rsidDel="000D437A">
          <w:rPr>
            <w:rStyle w:val="CommentReference"/>
            <w:b w:val="0"/>
          </w:rPr>
          <w:commentReference w:id="50"/>
        </w:r>
      </w:del>
    </w:p>
    <w:p w14:paraId="304642B8" w14:textId="69D49C4F" w:rsidR="00767BA9" w:rsidRDefault="00767BA9" w:rsidP="0098105F">
      <w:pPr>
        <w:pStyle w:val="P-Regular"/>
      </w:pPr>
      <w:r>
        <w:t xml:space="preserve">Sockets, akin to digital portals, enable applications to establish pathways for communication over networks. Think of them as the virtual conduits connecting devices, where data flows to and </w:t>
      </w:r>
      <w:r w:rsidR="00DA2EE7">
        <w:t>from</w:t>
      </w:r>
      <w:r>
        <w:t xml:space="preserve"> seamlessly. They serve as the bridge between local and remote applications, allowing data transmission in both directions. Whether it's sending a request for a web page or streaming multimedia content, sockets facilitate these exchanges, embodying the quintessential essence of network programming.</w:t>
      </w:r>
    </w:p>
    <w:p w14:paraId="127A6470" w14:textId="071A0871" w:rsidR="00767BA9" w:rsidRPr="00761498" w:rsidDel="000D437A" w:rsidRDefault="00767BA9" w:rsidP="00767BA9">
      <w:pPr>
        <w:pStyle w:val="H2-Heading"/>
        <w:rPr>
          <w:del w:id="52" w:author="Chris Woodruff" w:date="2023-09-11T07:26:00Z"/>
        </w:rPr>
      </w:pPr>
      <w:commentRangeStart w:id="53"/>
      <w:del w:id="54" w:author="Chris Woodruff" w:date="2023-09-11T07:26:00Z">
        <w:r w:rsidRPr="00761498" w:rsidDel="000D437A">
          <w:delText xml:space="preserve">Socket </w:delText>
        </w:r>
        <w:r w:rsidR="00E04542" w:rsidDel="000D437A">
          <w:delText>t</w:delText>
        </w:r>
        <w:r w:rsidRPr="00761498" w:rsidDel="000D437A">
          <w:delText>ypes</w:delText>
        </w:r>
        <w:commentRangeEnd w:id="53"/>
        <w:r w:rsidR="00E04542" w:rsidDel="000D437A">
          <w:rPr>
            <w:rStyle w:val="CommentReference"/>
            <w:b w:val="0"/>
          </w:rPr>
          <w:commentReference w:id="53"/>
        </w:r>
      </w:del>
    </w:p>
    <w:p w14:paraId="2DEA4DFB" w14:textId="77777777" w:rsidR="000D437A" w:rsidRDefault="00767BA9" w:rsidP="0098105F">
      <w:pPr>
        <w:pStyle w:val="P-Regular"/>
        <w:rPr>
          <w:ins w:id="55" w:author="Chris Woodruff" w:date="2023-09-11T07:26:00Z"/>
        </w:rPr>
      </w:pPr>
      <w:r>
        <w:t xml:space="preserve">Within the realm of sockets, two prominent types govern the scene: </w:t>
      </w:r>
    </w:p>
    <w:p w14:paraId="4596A2A1" w14:textId="600DA9A5" w:rsidR="000D437A" w:rsidRDefault="00767BA9" w:rsidP="000D437A">
      <w:pPr>
        <w:pStyle w:val="L3-Bullets"/>
        <w:rPr>
          <w:ins w:id="56" w:author="Chris Woodruff" w:date="2023-09-11T07:27:00Z"/>
        </w:rPr>
        <w:pPrChange w:id="57" w:author="Chris Woodruff" w:date="2023-09-11T07:27:00Z">
          <w:pPr>
            <w:pStyle w:val="P-Regular"/>
          </w:pPr>
        </w:pPrChange>
      </w:pPr>
      <w:del w:id="58" w:author="Chris Woodruff" w:date="2023-09-11T07:27:00Z">
        <w:r w:rsidRPr="000D437A" w:rsidDel="000D437A">
          <w:rPr>
            <w:rStyle w:val="P-Keyword"/>
            <w:rPrChange w:id="59" w:author="Chris Woodruff" w:date="2023-09-11T07:28:00Z">
              <w:rPr/>
            </w:rPrChange>
          </w:rPr>
          <w:delText>TCP sockets</w:delText>
        </w:r>
      </w:del>
      <w:del w:id="60" w:author="Chris Woodruff" w:date="2023-09-11T07:26:00Z">
        <w:r w:rsidRPr="000D437A" w:rsidDel="000D437A">
          <w:rPr>
            <w:rStyle w:val="P-Keyword"/>
            <w:rPrChange w:id="61" w:author="Chris Woodruff" w:date="2023-09-11T07:28:00Z">
              <w:rPr/>
            </w:rPrChange>
          </w:rPr>
          <w:delText xml:space="preserve"> and UDP sockets. </w:delText>
        </w:r>
      </w:del>
      <w:r w:rsidRPr="000D437A">
        <w:rPr>
          <w:rStyle w:val="P-Keyword"/>
          <w:rPrChange w:id="62" w:author="Chris Woodruff" w:date="2023-09-11T07:28:00Z">
            <w:rPr/>
          </w:rPrChange>
        </w:rPr>
        <w:t>TCP sockets</w:t>
      </w:r>
      <w:r>
        <w:t xml:space="preserve"> prioritize reliability, ensuring data arrives intact and in the correct order. </w:t>
      </w:r>
      <w:del w:id="63" w:author="Chris Woodruff" w:date="2023-09-11T07:27:00Z">
        <w:r w:rsidDel="000D437A">
          <w:delText xml:space="preserve">On the other hand, </w:delText>
        </w:r>
      </w:del>
    </w:p>
    <w:p w14:paraId="08D93D61" w14:textId="77777777" w:rsidR="000D437A" w:rsidRDefault="00767BA9" w:rsidP="000D437A">
      <w:pPr>
        <w:pStyle w:val="L3-Bullets"/>
        <w:rPr>
          <w:ins w:id="64" w:author="Chris Woodruff" w:date="2023-09-11T07:27:00Z"/>
        </w:rPr>
        <w:pPrChange w:id="65" w:author="Chris Woodruff" w:date="2023-09-11T07:27:00Z">
          <w:pPr>
            <w:pStyle w:val="P-Regular"/>
          </w:pPr>
        </w:pPrChange>
      </w:pPr>
      <w:r w:rsidRPr="000D437A">
        <w:rPr>
          <w:rStyle w:val="P-Keyword"/>
          <w:rPrChange w:id="66" w:author="Chris Woodruff" w:date="2023-09-11T07:28:00Z">
            <w:rPr/>
          </w:rPrChange>
        </w:rPr>
        <w:t>UDP sockets</w:t>
      </w:r>
      <w:r>
        <w:t xml:space="preserve"> favor swiftness, ideal for real-time communication scenarios where a minor loss of data packets is permissible. </w:t>
      </w:r>
    </w:p>
    <w:p w14:paraId="7C6BDD1F" w14:textId="0CF0B194" w:rsidR="00767BA9" w:rsidRDefault="00767BA9" w:rsidP="0098105F">
      <w:pPr>
        <w:pStyle w:val="P-Regular"/>
      </w:pPr>
      <w:r>
        <w:t xml:space="preserve">The choice between these socket </w:t>
      </w:r>
      <w:proofErr w:type="gramStart"/>
      <w:r>
        <w:t>types</w:t>
      </w:r>
      <w:proofErr w:type="gramEnd"/>
      <w:r>
        <w:t xml:space="preserve"> hinges on the specific requirements of the application, guiding developers towards the most suitable fit.</w:t>
      </w:r>
    </w:p>
    <w:p w14:paraId="510EF68E" w14:textId="390FEFB0" w:rsidR="00767BA9" w:rsidRPr="00761498" w:rsidRDefault="00767BA9" w:rsidP="00767BA9">
      <w:pPr>
        <w:pStyle w:val="H2-Heading"/>
      </w:pPr>
      <w:r w:rsidRPr="00761498">
        <w:t xml:space="preserve">Socket APIs and </w:t>
      </w:r>
      <w:r w:rsidR="00E04542">
        <w:t>l</w:t>
      </w:r>
      <w:r w:rsidRPr="00761498">
        <w:t>ibraries</w:t>
      </w:r>
    </w:p>
    <w:p w14:paraId="46158F03" w14:textId="387DBF1D" w:rsidR="00767BA9" w:rsidRDefault="00767BA9" w:rsidP="0098105F">
      <w:pPr>
        <w:pStyle w:val="P-Regular"/>
      </w:pPr>
      <w:r>
        <w:t xml:space="preserve">To traverse the intricate labyrinth of socket programming, one requires a reliable guide - the socket APIs and libraries. For our journey through C# </w:t>
      </w:r>
      <w:r w:rsidR="00571709">
        <w:t xml:space="preserve">12 </w:t>
      </w:r>
      <w:r>
        <w:t>and .NET</w:t>
      </w:r>
      <w:r w:rsidR="00571709">
        <w:t xml:space="preserve"> 8</w:t>
      </w:r>
      <w:r>
        <w:t xml:space="preserve">, these APIs are the backbone of socket interactions. With them, developers can shape and control sockets, harnessing the power to create, bind, connect, send, and receive data with </w:t>
      </w:r>
      <w:r>
        <w:lastRenderedPageBreak/>
        <w:t xml:space="preserve">surgical precision. These APIs </w:t>
      </w:r>
      <w:r w:rsidR="00554FA9">
        <w:t xml:space="preserve">from .NET 8 </w:t>
      </w:r>
      <w:r>
        <w:t xml:space="preserve">encapsulate the intricate </w:t>
      </w:r>
      <w:r w:rsidR="00554FA9">
        <w:t>details</w:t>
      </w:r>
      <w:r>
        <w:t>, rendering socket programming accessible to those who wield them.</w:t>
      </w:r>
    </w:p>
    <w:p w14:paraId="441C2F5F" w14:textId="5398F249" w:rsidR="00767BA9" w:rsidRPr="00761498" w:rsidDel="000D437A" w:rsidRDefault="00767BA9" w:rsidP="00767BA9">
      <w:pPr>
        <w:pStyle w:val="H2-Heading"/>
        <w:rPr>
          <w:del w:id="67" w:author="Chris Woodruff" w:date="2023-09-11T07:29:00Z"/>
        </w:rPr>
      </w:pPr>
      <w:del w:id="68" w:author="Chris Woodruff" w:date="2023-09-11T07:29:00Z">
        <w:r w:rsidRPr="00761498" w:rsidDel="000D437A">
          <w:delText xml:space="preserve">Socket </w:delText>
        </w:r>
        <w:r w:rsidR="00E04542" w:rsidDel="000D437A">
          <w:delText>a</w:delText>
        </w:r>
        <w:r w:rsidRPr="00761498" w:rsidDel="000D437A">
          <w:delText>ddressing</w:delText>
        </w:r>
      </w:del>
    </w:p>
    <w:p w14:paraId="08521BB8" w14:textId="77777777" w:rsidR="00767BA9" w:rsidRDefault="00767BA9" w:rsidP="0098105F">
      <w:pPr>
        <w:pStyle w:val="P-Regular"/>
      </w:pPr>
      <w:r>
        <w:t>Imagine sockets as destinations on a global map, each marked with an IP address and a port number. Socket addressing, a cardinal principle, enables devices to find one another amidst the digital sprawl. The IP address signifies the target's digital location, while the port number determines the specific entrance point to connect. Together, they facilitate communication routes, ensuring that data reaches the intended recipient unerringly.</w:t>
      </w:r>
    </w:p>
    <w:p w14:paraId="50FE0AE7" w14:textId="32489E4F" w:rsidR="00767BA9" w:rsidRPr="00761498" w:rsidDel="000D437A" w:rsidRDefault="00767BA9" w:rsidP="00767BA9">
      <w:pPr>
        <w:pStyle w:val="H2-Heading"/>
        <w:rPr>
          <w:del w:id="69" w:author="Chris Woodruff" w:date="2023-09-11T07:29:00Z"/>
        </w:rPr>
      </w:pPr>
      <w:del w:id="70" w:author="Chris Woodruff" w:date="2023-09-11T07:29:00Z">
        <w:r w:rsidRPr="00761498" w:rsidDel="000D437A">
          <w:delText xml:space="preserve">Socket </w:delText>
        </w:r>
        <w:r w:rsidR="00E04542" w:rsidDel="000D437A">
          <w:delText>l</w:delText>
        </w:r>
        <w:r w:rsidRPr="00761498" w:rsidDel="000D437A">
          <w:delText>ifecycle</w:delText>
        </w:r>
      </w:del>
    </w:p>
    <w:p w14:paraId="3CF52E70" w14:textId="77777777" w:rsidR="00767BA9" w:rsidRDefault="00767BA9" w:rsidP="0098105F">
      <w:pPr>
        <w:pStyle w:val="P-Regular"/>
      </w:pPr>
      <w:r>
        <w:t>Much like life itself, sockets have their own lifecycle. Birthed through creation, they establish connections to fulfill their purpose. They live their lives transmitting data, embodying the core of network communication. As time elapses, sockets, like their mortal counterparts, reach the end of their journey and must be closed. Managing this lifecycle efficiently is imperative to avoid resource wastage and potential errors, ensuring a smooth passage of data.</w:t>
      </w:r>
    </w:p>
    <w:p w14:paraId="2E62CB09" w14:textId="25035575" w:rsidR="00767BA9" w:rsidRDefault="00767BA9" w:rsidP="0098105F">
      <w:pPr>
        <w:pStyle w:val="P-Regular"/>
      </w:pPr>
      <w:r>
        <w:t>In summation, the "Socket Programming Basics" section unfurls the rudiments of network programming. It unravels the enigma of sockets, offering a panoramic view of their roles, types, APIs, addressing, and life cycles. This understanding serves as the bedrock for the aspiring network programmer, laying the groundwork for subsequent chapters that delve deeper into the intricacies of network programming.</w:t>
      </w:r>
    </w:p>
    <w:p w14:paraId="256E345A" w14:textId="11997809" w:rsidR="00767BA9" w:rsidRPr="001A0140" w:rsidRDefault="00767BA9" w:rsidP="00767BA9">
      <w:pPr>
        <w:pStyle w:val="H1-Section"/>
      </w:pPr>
      <w:r w:rsidRPr="001A0140">
        <w:t xml:space="preserve">Network </w:t>
      </w:r>
      <w:r w:rsidR="00E04542">
        <w:t>p</w:t>
      </w:r>
      <w:r w:rsidRPr="001A0140">
        <w:t>rogramming in C# and .NET</w:t>
      </w:r>
    </w:p>
    <w:p w14:paraId="0FDB2927" w14:textId="10E13428" w:rsidR="00767BA9" w:rsidRDefault="00767BA9" w:rsidP="0098105F">
      <w:pPr>
        <w:pStyle w:val="P-Regular"/>
      </w:pPr>
      <w:r>
        <w:t xml:space="preserve">Within the realm of network programming, C# </w:t>
      </w:r>
      <w:r w:rsidR="00571709">
        <w:t xml:space="preserve">12 </w:t>
      </w:r>
      <w:r>
        <w:t xml:space="preserve">and the .NET </w:t>
      </w:r>
      <w:r w:rsidR="00571709">
        <w:t xml:space="preserve">8 </w:t>
      </w:r>
      <w:r>
        <w:t xml:space="preserve">stand as pillars of </w:t>
      </w:r>
      <w:r w:rsidR="00880228">
        <w:t>development</w:t>
      </w:r>
      <w:r>
        <w:t xml:space="preserve">, offering a comprehensive toolkit for crafting robust and efficient network applications. </w:t>
      </w:r>
      <w:r w:rsidR="00880228">
        <w:t>The book's main purpose is to</w:t>
      </w:r>
      <w:r>
        <w:t xml:space="preserve"> serve as a gateway to understanding how C# and .NET empower developers to harness the potential of network programming.</w:t>
      </w:r>
    </w:p>
    <w:p w14:paraId="65C68971" w14:textId="31E60D78" w:rsidR="00767BA9" w:rsidRPr="001A0140" w:rsidRDefault="00554FA9" w:rsidP="00767BA9">
      <w:pPr>
        <w:pStyle w:val="H2-Heading"/>
      </w:pPr>
      <w:r>
        <w:t xml:space="preserve">What will </w:t>
      </w:r>
      <w:r w:rsidR="00E04542">
        <w:t>we use to code in this book?</w:t>
      </w:r>
    </w:p>
    <w:p w14:paraId="0C93B0CF" w14:textId="3A9DE2BA" w:rsidR="00767BA9" w:rsidRDefault="00767BA9" w:rsidP="0098105F">
      <w:pPr>
        <w:pStyle w:val="P-Regular"/>
      </w:pPr>
      <w:r>
        <w:t>C#</w:t>
      </w:r>
      <w:r w:rsidR="00571709">
        <w:t xml:space="preserve"> 12</w:t>
      </w:r>
      <w:r>
        <w:t xml:space="preserve">, a modern and versatile programming language, </w:t>
      </w:r>
      <w:r w:rsidR="00880228">
        <w:t>is</w:t>
      </w:r>
      <w:r>
        <w:t xml:space="preserve"> the cornerstone of network programming in the .NET </w:t>
      </w:r>
      <w:r w:rsidR="00571709">
        <w:t xml:space="preserve">8 </w:t>
      </w:r>
      <w:r>
        <w:t xml:space="preserve">universe. Its concise syntax, object-oriented paradigm, and seamless integration with the .NET make it a natural choice for developing network applications. .NET itself is a powerhouse of libraries, classes, and tools designed to simplify network programming tasks. Together, C# and .NET form a harmonious </w:t>
      </w:r>
      <w:r w:rsidR="00554FA9">
        <w:t>pair</w:t>
      </w:r>
      <w:r>
        <w:t>, facilitating the creation of applications that communicate across networks with finesse.</w:t>
      </w:r>
    </w:p>
    <w:p w14:paraId="18F2B93D" w14:textId="7FEE9E7A" w:rsidR="00767BA9" w:rsidRPr="001A0140" w:rsidRDefault="00767BA9" w:rsidP="00767BA9">
      <w:pPr>
        <w:pStyle w:val="H2-Heading"/>
      </w:pPr>
      <w:r w:rsidRPr="001A0140">
        <w:lastRenderedPageBreak/>
        <w:t xml:space="preserve">Network </w:t>
      </w:r>
      <w:r w:rsidR="0049371F" w:rsidRPr="001A0140">
        <w:t>libraries in .net</w:t>
      </w:r>
      <w:r w:rsidR="0049371F">
        <w:t xml:space="preserve"> that we will use</w:t>
      </w:r>
    </w:p>
    <w:p w14:paraId="32B909F1" w14:textId="573D79F1" w:rsidR="00767BA9" w:rsidRDefault="00767BA9" w:rsidP="0098105F">
      <w:pPr>
        <w:pStyle w:val="P-Regular"/>
      </w:pPr>
      <w:r>
        <w:t xml:space="preserve">.NET houses an array of specialized libraries tailored to different network programming scenarios. The </w:t>
      </w:r>
      <w:commentRangeStart w:id="71"/>
      <w:r w:rsidRPr="0098105F">
        <w:rPr>
          <w:rStyle w:val="P-Code"/>
        </w:rPr>
        <w:t>System.Net.Sockets</w:t>
      </w:r>
      <w:r>
        <w:t xml:space="preserve"> </w:t>
      </w:r>
      <w:commentRangeEnd w:id="71"/>
      <w:r w:rsidR="00876484">
        <w:rPr>
          <w:rStyle w:val="CommentReference"/>
          <w:rFonts w:eastAsiaTheme="minorHAnsi"/>
          <w:lang w:val="en-US"/>
        </w:rPr>
        <w:commentReference w:id="71"/>
      </w:r>
      <w:r>
        <w:t xml:space="preserve">library lays the foundation for low-level socket programming, enabling precise control over data transmission. For those seeking higher-level abstractions, the </w:t>
      </w:r>
      <w:r w:rsidRPr="0098105F">
        <w:rPr>
          <w:rStyle w:val="P-Code"/>
        </w:rPr>
        <w:t>System.Net</w:t>
      </w:r>
      <w:r>
        <w:t xml:space="preserve"> library offers a more user-friendly interface for network interactions. Further, the </w:t>
      </w:r>
      <w:r w:rsidRPr="0098105F">
        <w:rPr>
          <w:rStyle w:val="P-Code"/>
        </w:rPr>
        <w:t>System.Net.Http</w:t>
      </w:r>
      <w:r>
        <w:t xml:space="preserve"> library caters to the world of HTTP communication, </w:t>
      </w:r>
      <w:r w:rsidR="00F40863">
        <w:t xml:space="preserve">which is </w:t>
      </w:r>
      <w:r>
        <w:t xml:space="preserve">vital for web-based applications. Each </w:t>
      </w:r>
      <w:r w:rsidR="00571709">
        <w:t>library</w:t>
      </w:r>
      <w:r>
        <w:t xml:space="preserve"> equips developers with the tools </w:t>
      </w:r>
      <w:r w:rsidR="00F40863">
        <w:t>to easily sculpt network-enabled applications</w:t>
      </w:r>
      <w:r>
        <w:t>.</w:t>
      </w:r>
    </w:p>
    <w:p w14:paraId="7FBF1F8A" w14:textId="479EB36E" w:rsidR="00767BA9" w:rsidRPr="001A0140" w:rsidRDefault="00767BA9" w:rsidP="00767BA9">
      <w:pPr>
        <w:pStyle w:val="H2-Heading"/>
      </w:pPr>
      <w:r w:rsidRPr="001A0140">
        <w:t xml:space="preserve">Asynchronous </w:t>
      </w:r>
      <w:r w:rsidR="00876484">
        <w:t>p</w:t>
      </w:r>
      <w:r w:rsidRPr="001A0140">
        <w:t>rogramming with Async/Await</w:t>
      </w:r>
      <w:r w:rsidR="00554FA9">
        <w:t xml:space="preserve"> in C#</w:t>
      </w:r>
    </w:p>
    <w:p w14:paraId="6229EBCA" w14:textId="0E94EBDD" w:rsidR="00767BA9" w:rsidRDefault="00767BA9" w:rsidP="0098105F">
      <w:pPr>
        <w:pStyle w:val="P-Regular"/>
      </w:pPr>
      <w:r>
        <w:t xml:space="preserve">In the realm of network programming, responsiveness is paramount. To this end, asynchronous programming steps into the limelight. The async/await keywords in C# revolutionize network programming by enabling developers to create non-blocking code that keeps applications responsive while waiting for data to arrive. </w:t>
      </w:r>
      <w:r w:rsidR="00880228">
        <w:t xml:space="preserve">C# and </w:t>
      </w:r>
      <w:r>
        <w:t xml:space="preserve">.NET seamlessly </w:t>
      </w:r>
      <w:r w:rsidR="00880228">
        <w:t>integrate</w:t>
      </w:r>
      <w:r>
        <w:t xml:space="preserve"> asynchronous programming, providing built-in mechanisms to handle asynchronous operations efficiently.</w:t>
      </w:r>
    </w:p>
    <w:p w14:paraId="7D478B8E" w14:textId="73903958" w:rsidR="00767BA9" w:rsidRPr="001A0140" w:rsidRDefault="00554FA9" w:rsidP="00767BA9">
      <w:pPr>
        <w:pStyle w:val="H2-Heading"/>
      </w:pPr>
      <w:r w:rsidRPr="001A0140">
        <w:t>Control</w:t>
      </w:r>
      <w:r w:rsidR="00767BA9" w:rsidRPr="001A0140">
        <w:t xml:space="preserve"> </w:t>
      </w:r>
      <w:r>
        <w:t xml:space="preserve">of </w:t>
      </w:r>
      <w:r w:rsidR="00876484" w:rsidRPr="001A0140">
        <w:t>protocols and formats</w:t>
      </w:r>
      <w:r w:rsidR="00876484">
        <w:t xml:space="preserve"> </w:t>
      </w:r>
      <w:r w:rsidR="00AF70D7">
        <w:t>using C#</w:t>
      </w:r>
    </w:p>
    <w:p w14:paraId="3CC1CB5C" w14:textId="77777777" w:rsidR="00767BA9" w:rsidRDefault="00767BA9" w:rsidP="0098105F">
      <w:pPr>
        <w:pStyle w:val="P-Regular"/>
      </w:pPr>
      <w:r>
        <w:t>Network programming is a multilingual conversation, with different devices conversing in diverse protocols and data formats. C# and .NET are adept at understanding this myriad of languages. Whether it's the reliable TCP/IP, the swift UDP, the universally used HTTP, or the human-readable JSON and XML, C# and .NET offer support for handling these protocols and formats seamlessly. This ability ensures that network applications can communicate effectively with a wide range of devices and systems.</w:t>
      </w:r>
    </w:p>
    <w:p w14:paraId="71A35D2A" w14:textId="446EFC69" w:rsidR="00767BA9" w:rsidRPr="001A0140" w:rsidRDefault="00AF70D7" w:rsidP="00767BA9">
      <w:pPr>
        <w:pStyle w:val="H2-Heading"/>
      </w:pPr>
      <w:r>
        <w:t xml:space="preserve">What </w:t>
      </w:r>
      <w:r w:rsidR="00876484" w:rsidRPr="001A0140">
        <w:t>frameworks and libraries</w:t>
      </w:r>
      <w:r w:rsidR="00876484">
        <w:t xml:space="preserve"> </w:t>
      </w:r>
      <w:r>
        <w:t xml:space="preserve">do .NET </w:t>
      </w:r>
      <w:r w:rsidR="00876484">
        <w:t>d</w:t>
      </w:r>
      <w:r>
        <w:t xml:space="preserve">evelopers </w:t>
      </w:r>
      <w:r w:rsidR="00876484">
        <w:t>u</w:t>
      </w:r>
      <w:r>
        <w:t>se?</w:t>
      </w:r>
    </w:p>
    <w:p w14:paraId="21FDA663" w14:textId="5FA68BF4" w:rsidR="00554FA9" w:rsidRDefault="00767BA9" w:rsidP="0098105F">
      <w:pPr>
        <w:pStyle w:val="P-Regular"/>
      </w:pPr>
      <w:r>
        <w:t xml:space="preserve">C# and .NET don't just stop at the basics; they venture into specialized territories with frameworks and libraries catered to specific network programming needs. </w:t>
      </w:r>
      <w:r w:rsidRPr="0098105F">
        <w:rPr>
          <w:rStyle w:val="P-Keyword"/>
        </w:rPr>
        <w:t>SignalR</w:t>
      </w:r>
      <w:r>
        <w:t xml:space="preserve">, a real-time communication framework, empowers developers to </w:t>
      </w:r>
      <w:r w:rsidR="00F40863">
        <w:t>instantly create applications that share data</w:t>
      </w:r>
      <w:r>
        <w:t xml:space="preserve">. </w:t>
      </w:r>
      <w:r w:rsidRPr="000D437A">
        <w:rPr>
          <w:rStyle w:val="P-Keyword"/>
          <w:rPrChange w:id="72" w:author="Chris Woodruff" w:date="2023-09-11T07:30:00Z">
            <w:rPr/>
          </w:rPrChange>
        </w:rPr>
        <w:t>gRPC</w:t>
      </w:r>
      <w:r>
        <w:t xml:space="preserve"> facilitates efficient remote procedure calls, </w:t>
      </w:r>
      <w:r w:rsidR="00F40863">
        <w:t xml:space="preserve">which is </w:t>
      </w:r>
      <w:r>
        <w:t xml:space="preserve">essential for distributed systems. </w:t>
      </w:r>
      <w:r w:rsidRPr="000D437A">
        <w:rPr>
          <w:rStyle w:val="P-Keyword"/>
          <w:rPrChange w:id="73" w:author="Chris Woodruff" w:date="2023-09-11T07:30:00Z">
            <w:rPr/>
          </w:rPrChange>
        </w:rPr>
        <w:t>MQTT</w:t>
      </w:r>
      <w:r>
        <w:t xml:space="preserve">, designed for the </w:t>
      </w:r>
      <w:r w:rsidR="00876484">
        <w:t>IoT</w:t>
      </w:r>
      <w:r>
        <w:t>, provides a seamless communication channel for IoT devices. These frameworks exemplify the extensibility of C# and .NET in catering to diverse network programming scenarios.</w:t>
      </w:r>
    </w:p>
    <w:p w14:paraId="7416311E" w14:textId="3D7FB339" w:rsidR="00767BA9" w:rsidRDefault="00767BA9" w:rsidP="0098105F">
      <w:pPr>
        <w:pStyle w:val="P-Regular"/>
      </w:pPr>
      <w:r>
        <w:lastRenderedPageBreak/>
        <w:t>By mastering the tools and libraries they offer, developers gain the capability to craft sophisticated network applications that leverage the power of modern programming. This knowledge paves the way for traversing the intricate pathways of network programming explored in subsequent chapters.</w:t>
      </w:r>
    </w:p>
    <w:p w14:paraId="55837443" w14:textId="1A870843" w:rsidR="00767BA9" w:rsidRDefault="00876484" w:rsidP="0098105F">
      <w:pPr>
        <w:pStyle w:val="H1-Section"/>
        <w:rPr>
          <w:ins w:id="74" w:author="Chris Woodruff" w:date="2023-09-11T07:30:00Z"/>
        </w:rPr>
      </w:pPr>
      <w:commentRangeStart w:id="75"/>
      <w:commentRangeStart w:id="76"/>
      <w:r>
        <w:t>Summary</w:t>
      </w:r>
      <w:commentRangeEnd w:id="75"/>
      <w:r>
        <w:rPr>
          <w:rStyle w:val="CommentReference"/>
          <w:b w:val="0"/>
        </w:rPr>
        <w:commentReference w:id="75"/>
      </w:r>
      <w:commentRangeEnd w:id="76"/>
      <w:r w:rsidR="002F113B">
        <w:rPr>
          <w:rStyle w:val="CommentReference"/>
          <w:b w:val="0"/>
        </w:rPr>
        <w:commentReference w:id="76"/>
      </w:r>
    </w:p>
    <w:p w14:paraId="05129C6A" w14:textId="77777777" w:rsidR="002F113B" w:rsidRPr="002F113B" w:rsidRDefault="002F113B" w:rsidP="002F113B">
      <w:pPr>
        <w:rPr>
          <w:ins w:id="77" w:author="Chris Woodruff" w:date="2023-09-11T07:35:00Z"/>
        </w:rPr>
      </w:pPr>
      <w:ins w:id="78" w:author="Chris Woodruff" w:date="2023-09-11T07:35:00Z">
        <w:r w:rsidRPr="002F113B">
          <w:t>Throughout this chapter, we've explored the significance of network programming in modern software development, the key network protocols, common use cases, and fundamental concepts such as sockets, IP addressing, and data serialization. These lessons are invaluable for anyone aiming to design, develop, and maintain networked applications, as they form the basis for efficient and secure communication in distributed systems.</w:t>
        </w:r>
      </w:ins>
    </w:p>
    <w:p w14:paraId="36073FE3" w14:textId="77777777" w:rsidR="002F113B" w:rsidRPr="002F113B" w:rsidRDefault="002F113B" w:rsidP="002F113B">
      <w:pPr>
        <w:rPr>
          <w:ins w:id="79" w:author="Chris Woodruff" w:date="2023-09-11T07:35:00Z"/>
        </w:rPr>
      </w:pPr>
      <w:ins w:id="80" w:author="Chris Woodruff" w:date="2023-09-11T07:35:00Z">
        <w:r w:rsidRPr="002F113B">
          <w:t>As we move forward to the next chapter, "Fundamentals of Networking Concepts," we will delve deeper into the infrastructure that underlies network programming. This chapter will introduce key networking terminology, explore the intricacies of IP addressing and subnetting, and shed light on routing, network topologies, and network protocols. Understanding these networking fundamentals will provide a solid framework for mastering network programming and designing robust, efficient, and scalable networked applications.</w:t>
        </w:r>
      </w:ins>
    </w:p>
    <w:p w14:paraId="5D13CDDA" w14:textId="77777777" w:rsidR="000D437A" w:rsidRPr="000D437A" w:rsidRDefault="000D437A" w:rsidP="000D437A">
      <w:pPr>
        <w:pPrChange w:id="81" w:author="Chris Woodruff" w:date="2023-09-11T07:30:00Z">
          <w:pPr>
            <w:pStyle w:val="H1-Section"/>
          </w:pPr>
        </w:pPrChange>
      </w:pPr>
    </w:p>
    <w:sectPr w:rsidR="000D437A" w:rsidRPr="000D437A" w:rsidSect="006E4A3B">
      <w:pgSz w:w="12240" w:h="15840" w:code="1"/>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unak Kulkarni" w:date="2023-09-07T17:28:00Z" w:initials="RK">
    <w:p w14:paraId="09B5F3EE" w14:textId="77777777" w:rsidR="00876484" w:rsidRDefault="00805B43">
      <w:pPr>
        <w:pStyle w:val="CommentText"/>
      </w:pPr>
      <w:r>
        <w:rPr>
          <w:rStyle w:val="CommentReference"/>
        </w:rPr>
        <w:annotationRef/>
      </w:r>
      <w:r w:rsidR="00876484">
        <w:t>Hi Chris,</w:t>
      </w:r>
    </w:p>
    <w:p w14:paraId="5E994986" w14:textId="77777777" w:rsidR="00876484" w:rsidRDefault="00876484">
      <w:pPr>
        <w:pStyle w:val="CommentText"/>
      </w:pPr>
    </w:p>
    <w:p w14:paraId="41B2CCEA" w14:textId="28484124" w:rsidR="00876484" w:rsidRDefault="00876484">
      <w:pPr>
        <w:pStyle w:val="CommentText"/>
      </w:pPr>
      <w:r>
        <w:t>This is an excellent chapter. I had absolutely no trouble going through and understanding the concepts even with limited technical knowledge. You've explained concepts brilliantly and in an easy-to-understand manner. I hardly have any callouts related to the text.</w:t>
      </w:r>
    </w:p>
    <w:p w14:paraId="76F7C1B0" w14:textId="670B22CD" w:rsidR="00876484" w:rsidRDefault="00876484">
      <w:pPr>
        <w:pStyle w:val="CommentText"/>
      </w:pPr>
    </w:p>
    <w:p w14:paraId="3142EDD0" w14:textId="076A1632" w:rsidR="00876484" w:rsidRDefault="00876484">
      <w:pPr>
        <w:pStyle w:val="CommentText"/>
      </w:pPr>
      <w:r>
        <w:t>I do have a few suggestions and callouts related to further improve on what we have. These are mainly related to formatting, styling, and improving the flow.</w:t>
      </w:r>
    </w:p>
    <w:p w14:paraId="0BE23A6F" w14:textId="6DBD5E08" w:rsidR="00876484" w:rsidRDefault="00876484">
      <w:pPr>
        <w:pStyle w:val="CommentText"/>
      </w:pPr>
    </w:p>
    <w:p w14:paraId="14CD5990" w14:textId="76490586" w:rsidR="00876484" w:rsidRDefault="00876484">
      <w:pPr>
        <w:pStyle w:val="CommentText"/>
      </w:pPr>
      <w:r>
        <w:t>Two major callouts are regarding adding of signposts (explained in an upcoming comment) at the end of sections/sub-sections for seamless transition</w:t>
      </w:r>
      <w:r w:rsidR="00205B3D">
        <w:t>.</w:t>
      </w:r>
    </w:p>
    <w:p w14:paraId="69F93FE3" w14:textId="77777777" w:rsidR="00805B43" w:rsidRDefault="00205B3D">
      <w:pPr>
        <w:pStyle w:val="CommentText"/>
      </w:pPr>
      <w:r>
        <w:t>Also, while compartmentalizing content into relevant headings is important, sometimes having t</w:t>
      </w:r>
      <w:r w:rsidR="00805B43">
        <w:t>oo many headings</w:t>
      </w:r>
      <w:r>
        <w:t xml:space="preserve"> without much text in between breaks the flow. I love how you have divided sections but I would suggest limiting these to establish a more natural flow. Consider clubbing a few sub-sections with the main section wherever possible. I haven't made these changes myself as you would be the best person to take a call on this.</w:t>
      </w:r>
    </w:p>
    <w:p w14:paraId="4F1AA293" w14:textId="77777777" w:rsidR="00205B3D" w:rsidRDefault="00205B3D">
      <w:pPr>
        <w:pStyle w:val="CommentText"/>
      </w:pPr>
    </w:p>
    <w:p w14:paraId="760441A0" w14:textId="04892AB4" w:rsidR="00205B3D" w:rsidRDefault="00205B3D">
      <w:pPr>
        <w:pStyle w:val="CommentText"/>
      </w:pPr>
      <w:r>
        <w:t xml:space="preserve">Overall, brilliant job. Thanks! </w:t>
      </w:r>
    </w:p>
  </w:comment>
  <w:comment w:id="1" w:author="Rounak Kulkarni" w:date="2023-09-07T17:09:00Z" w:initials="RK">
    <w:p w14:paraId="1912487B" w14:textId="77777777" w:rsidR="00402E33" w:rsidRDefault="00402E33">
      <w:pPr>
        <w:pStyle w:val="CommentText"/>
      </w:pPr>
      <w:r>
        <w:rPr>
          <w:rStyle w:val="CommentReference"/>
        </w:rPr>
        <w:annotationRef/>
      </w:r>
      <w:r>
        <w:t xml:space="preserve">This is a very well-written </w:t>
      </w:r>
      <w:r w:rsidR="0022468F">
        <w:t>introduction. You clearly have a flair for writing and it shows. The words flow seamlessly and your use of analogies and metaphors is brilliant.</w:t>
      </w:r>
    </w:p>
    <w:p w14:paraId="62378EA1" w14:textId="77777777" w:rsidR="0022468F" w:rsidRDefault="0022468F">
      <w:pPr>
        <w:pStyle w:val="CommentText"/>
      </w:pPr>
    </w:p>
    <w:p w14:paraId="7BA051FB" w14:textId="77777777" w:rsidR="0022468F" w:rsidRDefault="0022468F">
      <w:pPr>
        <w:pStyle w:val="CommentText"/>
      </w:pPr>
      <w:r>
        <w:t xml:space="preserve">I would just want to </w:t>
      </w:r>
      <w:r w:rsidR="00C70A5A">
        <w:t xml:space="preserve">point out that we would also introduce the book in brief in the 'Preface' section. So might be worth considering cutting off some part from here to go in there. Unless of course, you have more data planned </w:t>
      </w:r>
      <w:r w:rsidR="007444B1">
        <w:t xml:space="preserve">for the Preface. </w:t>
      </w:r>
      <w:r w:rsidR="007444B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2C26DF" w14:textId="77777777" w:rsidR="007444B1" w:rsidRDefault="007444B1">
      <w:pPr>
        <w:pStyle w:val="CommentText"/>
      </w:pPr>
    </w:p>
    <w:p w14:paraId="1734A987" w14:textId="78AC4D87" w:rsidR="007444B1" w:rsidRDefault="008969FB">
      <w:pPr>
        <w:pStyle w:val="CommentText"/>
      </w:pPr>
      <w:r>
        <w:t xml:space="preserve">As I said earlier, this is a great introduction for the first chapter. </w:t>
      </w:r>
      <w:r w:rsidR="00F95375">
        <w:t xml:space="preserve">Let us also </w:t>
      </w:r>
      <w:r w:rsidR="00477D23">
        <w:t>i</w:t>
      </w:r>
      <w:r w:rsidR="00477D23" w:rsidRPr="00477D23">
        <w:t>ntroduce the topic or topic areas we’re going to cover</w:t>
      </w:r>
      <w:r w:rsidR="00477D23">
        <w:t xml:space="preserve"> in this chapter</w:t>
      </w:r>
      <w:r w:rsidR="00477D23" w:rsidRPr="00477D23">
        <w:t>; Tell the reader exactly what they’ll practically be doing, achieving, and learning in the upcoming lessons or activities; tell the reader why these lessons are useful. What will readers be able to do by the end of the chapter? This is your opportunity to outline a value proposition to the customer.</w:t>
      </w:r>
    </w:p>
  </w:comment>
  <w:comment w:id="2" w:author="Rounak Kulkarni" w:date="2023-09-07T17:13:00Z" w:initials="RK">
    <w:p w14:paraId="5C28F8CE" w14:textId="3183FC0B" w:rsidR="00BF70AC" w:rsidRDefault="00BF70AC">
      <w:pPr>
        <w:pStyle w:val="CommentText"/>
      </w:pPr>
      <w:r>
        <w:rPr>
          <w:rStyle w:val="CommentReference"/>
        </w:rPr>
        <w:annotationRef/>
      </w:r>
      <w:r w:rsidR="008F5D4A">
        <w:t xml:space="preserve">Typically, we </w:t>
      </w:r>
      <w:r w:rsidR="008F5D4A">
        <w:rPr>
          <w:rStyle w:val="normaltextrun"/>
          <w:rFonts w:ascii="Calibri" w:hAnsi="Calibri" w:cs="Calibri"/>
        </w:rPr>
        <w:t>add a bullet list of main chapter headers.  Your main headers should denote the main topics or tasks covered in the chapter. The purpose of this bullet list is to allow readers to easily navigate to certain sections.  </w:t>
      </w:r>
      <w:r w:rsidR="008F5D4A">
        <w:rPr>
          <w:rStyle w:val="eop"/>
          <w:rFonts w:ascii="Calibri" w:hAnsi="Calibri" w:cs="Calibri"/>
        </w:rPr>
        <w:t>I have do this here, let me know how do you feel about it.</w:t>
      </w:r>
    </w:p>
  </w:comment>
  <w:comment w:id="3" w:author="Rounak Kulkarni" w:date="2023-09-07T17:15:00Z" w:initials="RK">
    <w:p w14:paraId="262DFA49" w14:textId="77777777" w:rsidR="00B61AB8" w:rsidRDefault="00B61AB8">
      <w:pPr>
        <w:pStyle w:val="CommentText"/>
      </w:pPr>
      <w:r>
        <w:rPr>
          <w:rStyle w:val="CommentReference"/>
        </w:rPr>
        <w:annotationRef/>
      </w:r>
      <w:r>
        <w:t>Chapter headings take sentence casing unless a certain word/term takes a special case. Only chapter title will be in title case.</w:t>
      </w:r>
    </w:p>
    <w:p w14:paraId="30E98C18" w14:textId="77777777" w:rsidR="00B61AB8" w:rsidRDefault="00B61AB8">
      <w:pPr>
        <w:pStyle w:val="CommentText"/>
      </w:pPr>
    </w:p>
    <w:p w14:paraId="5FEAFD62" w14:textId="77777777" w:rsidR="00150C9F" w:rsidRDefault="00B61AB8" w:rsidP="00150C9F">
      <w:pPr>
        <w:pStyle w:val="CommentText"/>
      </w:pPr>
      <w:r>
        <w:t xml:space="preserve">Also, </w:t>
      </w:r>
      <w:r w:rsidR="00150C9F">
        <w:t>We always encourage the use of gerunds (-ing verbs) for headings. This makes the headings more descriptive and actionable. Some examples are: 'Understanding', 'Exploring', 'Getting started with', and so on.</w:t>
      </w:r>
    </w:p>
    <w:p w14:paraId="550789AB" w14:textId="77777777" w:rsidR="00150C9F" w:rsidRDefault="00150C9F" w:rsidP="00150C9F">
      <w:pPr>
        <w:pStyle w:val="CommentText"/>
      </w:pPr>
    </w:p>
    <w:p w14:paraId="76541BAE" w14:textId="1D3942A2" w:rsidR="00B61AB8" w:rsidRDefault="00150C9F" w:rsidP="00150C9F">
      <w:pPr>
        <w:pStyle w:val="CommentText"/>
      </w:pPr>
      <w:r>
        <w:t>We've received positive feedback for such headings. Can we think of something on these lines here?</w:t>
      </w:r>
    </w:p>
  </w:comment>
  <w:comment w:id="4" w:author="Rounak Kulkarni" w:date="2023-09-07T17:19:00Z" w:initials="RK">
    <w:p w14:paraId="05B6E7B4" w14:textId="45D007EE" w:rsidR="00E44447" w:rsidRDefault="00E44447">
      <w:pPr>
        <w:pStyle w:val="CommentText"/>
      </w:pPr>
      <w:r>
        <w:rPr>
          <w:rStyle w:val="CommentReference"/>
        </w:rPr>
        <w:annotationRef/>
      </w:r>
      <w:r>
        <w:t>Perfect.</w:t>
      </w:r>
    </w:p>
  </w:comment>
  <w:comment w:id="5" w:author="Rounak Kulkarni" w:date="2023-09-07T17:17:00Z" w:initials="RK">
    <w:p w14:paraId="1016703F" w14:textId="46D80DC2" w:rsidR="003C730A" w:rsidRDefault="003C730A">
      <w:pPr>
        <w:pStyle w:val="CommentText"/>
      </w:pPr>
      <w:r>
        <w:rPr>
          <w:rStyle w:val="CommentReference"/>
        </w:rPr>
        <w:annotationRef/>
      </w:r>
      <w:r>
        <w:t xml:space="preserve">I have added the actual working link. </w:t>
      </w:r>
      <w:r w:rsidR="00251FC6">
        <w:t xml:space="preserve">Each chapter's technical requirements section will have link to that chapter's folder/branch in the repo. </w:t>
      </w:r>
      <w:r w:rsidR="00E44447">
        <w:t>I believe we do not have any dedicated code file for this chapter.</w:t>
      </w:r>
    </w:p>
  </w:comment>
  <w:comment w:id="6" w:author="Rounak Kulkarni" w:date="2023-09-07T17:20:00Z" w:initials="RK">
    <w:p w14:paraId="61B2FD37" w14:textId="1EFF83D9" w:rsidR="00221526" w:rsidRDefault="00221526">
      <w:pPr>
        <w:pStyle w:val="CommentText"/>
      </w:pPr>
      <w:r>
        <w:rPr>
          <w:rStyle w:val="CommentReference"/>
        </w:rPr>
        <w:annotationRef/>
      </w:r>
      <w:r>
        <w:t xml:space="preserve">Perfect formatting of acronym definitions. We can style it using P-Keyword. I'll leave such styling suggestions throughout the chapter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7" w:author="Rounak Kulkarni" w:date="2023-09-07T17:21:00Z" w:initials="RK">
    <w:p w14:paraId="3D7F4B27" w14:textId="77777777" w:rsidR="00E879BC" w:rsidRDefault="00FC2FC1" w:rsidP="00E879BC">
      <w:pPr>
        <w:pStyle w:val="CommentText"/>
      </w:pPr>
      <w:r>
        <w:rPr>
          <w:rStyle w:val="CommentReference"/>
        </w:rPr>
        <w:annotationRef/>
      </w:r>
      <w:r w:rsidR="00E879BC">
        <w:t xml:space="preserve">SIGNPOST: </w:t>
      </w:r>
    </w:p>
    <w:p w14:paraId="64592D18" w14:textId="77777777" w:rsidR="00FC2FC1" w:rsidRDefault="00E879BC" w:rsidP="00E879BC">
      <w:pPr>
        <w:pStyle w:val="CommentText"/>
      </w:pPr>
      <w:r>
        <w:t xml:space="preserve">To </w:t>
      </w:r>
      <w:r w:rsidRPr="00DC4DD9">
        <w:t>reinforce the structure</w:t>
      </w:r>
      <w:r>
        <w:t xml:space="preserve"> and ensure seamless flow between sections and subsections</w:t>
      </w:r>
      <w:r w:rsidRPr="00DC4DD9">
        <w:t xml:space="preserve">, </w:t>
      </w:r>
      <w:r>
        <w:t>it is important</w:t>
      </w:r>
      <w:r w:rsidRPr="00DC4DD9">
        <w:t xml:space="preserve"> </w:t>
      </w:r>
      <w:r>
        <w:t>to</w:t>
      </w:r>
      <w:r w:rsidRPr="00DC4DD9">
        <w:t xml:space="preserve"> link the sections together</w:t>
      </w:r>
      <w:r>
        <w:t xml:space="preserve"> with a signpost</w:t>
      </w:r>
      <w:r w:rsidRPr="00DC4DD9">
        <w:t xml:space="preserve">. </w:t>
      </w:r>
      <w:r>
        <w:t>Typically, a signpost is a</w:t>
      </w:r>
      <w:r w:rsidRPr="00DC4DD9">
        <w:t xml:space="preserve"> small summary or recap of the things covered in the section along with a transition statement. This allow</w:t>
      </w:r>
      <w:r>
        <w:t>s</w:t>
      </w:r>
      <w:r w:rsidRPr="00DC4DD9">
        <w:t xml:space="preserve"> readers to see how ideas connect to one another. A simple framing structure for a signpost looks like this: Give a recap of what we learned in this section &gt; Link it with the next section if possible &gt; Inform what we will be learning in the next section.</w:t>
      </w:r>
    </w:p>
    <w:p w14:paraId="0952A9D4" w14:textId="77777777" w:rsidR="00E879BC" w:rsidRDefault="00E879BC" w:rsidP="00E879BC">
      <w:pPr>
        <w:pStyle w:val="CommentText"/>
      </w:pPr>
    </w:p>
    <w:p w14:paraId="33D4E940" w14:textId="30E935F0" w:rsidR="00E879BC" w:rsidRDefault="00E879BC" w:rsidP="00E879BC">
      <w:pPr>
        <w:pStyle w:val="CommentText"/>
      </w:pPr>
      <w:r>
        <w:t>Here, since it is only a transition to a sub-section, a simple lead-in should suffice. A brief signpost will help when moving to a new H1 main heading. Please check and apply this throughout as applicable.</w:t>
      </w:r>
    </w:p>
  </w:comment>
  <w:comment w:id="8" w:author="Chris Woodruff" w:date="2023-09-11T07:10:00Z" w:initials="CW">
    <w:p w14:paraId="7575CDBD" w14:textId="77777777" w:rsidR="00D32348" w:rsidRDefault="00D32348" w:rsidP="006834BB">
      <w:r>
        <w:rPr>
          <w:rStyle w:val="CommentReference"/>
        </w:rPr>
        <w:annotationRef/>
      </w:r>
      <w:r>
        <w:rPr>
          <w:color w:val="000000"/>
          <w:sz w:val="20"/>
          <w:szCs w:val="20"/>
        </w:rPr>
        <w:t>Done</w:t>
      </w:r>
    </w:p>
  </w:comment>
  <w:comment w:id="12" w:author="Rounak Kulkarni" w:date="2023-09-07T17:24:00Z" w:initials="RK">
    <w:p w14:paraId="61D91AAC" w14:textId="31AF4BE3" w:rsidR="00E879BC" w:rsidRDefault="00E879BC">
      <w:pPr>
        <w:pStyle w:val="CommentText"/>
      </w:pPr>
      <w:r>
        <w:rPr>
          <w:rStyle w:val="CommentReference"/>
        </w:rPr>
        <w:annotationRef/>
      </w:r>
      <w:r>
        <w:t xml:space="preserve">Changed the formatting for consistency. Full form outside the bracket followed by the acronym inside the brackets. Let's follow this throughout. </w:t>
      </w:r>
    </w:p>
  </w:comment>
  <w:comment w:id="13" w:author="Rounak Kulkarni" w:date="2023-09-07T17:26:00Z" w:initials="RK">
    <w:p w14:paraId="3EC2719C" w14:textId="24E69C22" w:rsidR="003F25E2" w:rsidRDefault="003F25E2">
      <w:pPr>
        <w:pStyle w:val="CommentText"/>
      </w:pPr>
      <w:r>
        <w:rPr>
          <w:rStyle w:val="CommentReference"/>
        </w:rPr>
        <w:annotationRef/>
      </w:r>
      <w:r>
        <w:t>This is a good example of an actionable heading.</w:t>
      </w:r>
    </w:p>
  </w:comment>
  <w:comment w:id="15" w:author="Rounak Kulkarni" w:date="2023-09-07T17:27:00Z" w:initials="RK">
    <w:p w14:paraId="192BB6AB" w14:textId="6A17DC0C" w:rsidR="002717F8" w:rsidRDefault="002717F8">
      <w:pPr>
        <w:pStyle w:val="CommentText"/>
      </w:pPr>
      <w:r>
        <w:rPr>
          <w:rStyle w:val="CommentReference"/>
        </w:rPr>
        <w:annotationRef/>
      </w:r>
      <w:r>
        <w:t>Let's add a good lead-in/signpost here as suggested earlier.</w:t>
      </w:r>
    </w:p>
  </w:comment>
  <w:comment w:id="16" w:author="Chris Woodruff" w:date="2023-09-11T07:10:00Z" w:initials="CW">
    <w:p w14:paraId="2AD170F3" w14:textId="77777777" w:rsidR="00D32348" w:rsidRDefault="00D32348" w:rsidP="00A30DF9">
      <w:r>
        <w:rPr>
          <w:rStyle w:val="CommentReference"/>
        </w:rPr>
        <w:annotationRef/>
      </w:r>
      <w:r>
        <w:rPr>
          <w:color w:val="000000"/>
          <w:sz w:val="20"/>
          <w:szCs w:val="20"/>
        </w:rPr>
        <w:t>Done</w:t>
      </w:r>
    </w:p>
  </w:comment>
  <w:comment w:id="19" w:author="Rounak Kulkarni" w:date="2023-09-07T17:30:00Z" w:initials="RK">
    <w:p w14:paraId="6D005C3E" w14:textId="2BE7285A" w:rsidR="00470AE8" w:rsidRDefault="00470AE8">
      <w:pPr>
        <w:pStyle w:val="CommentText"/>
      </w:pPr>
      <w:r>
        <w:rPr>
          <w:rStyle w:val="CommentReference"/>
        </w:rPr>
        <w:annotationRef/>
      </w:r>
      <w:r>
        <w:t>We can use the acronym/short form after we have defined it once.</w:t>
      </w:r>
    </w:p>
  </w:comment>
  <w:comment w:id="20" w:author="Rounak Kulkarni" w:date="2023-09-07T17:32:00Z" w:initials="RK">
    <w:p w14:paraId="0B9F80D8" w14:textId="6CE21A23" w:rsidR="001F2FA4" w:rsidRDefault="001F2FA4">
      <w:pPr>
        <w:pStyle w:val="CommentText"/>
      </w:pPr>
      <w:r>
        <w:rPr>
          <w:rStyle w:val="CommentReference"/>
        </w:rPr>
        <w:annotationRef/>
      </w:r>
      <w:r>
        <w:t>We can use P-italics to put intense emphasis on a word/term.</w:t>
      </w:r>
    </w:p>
  </w:comment>
  <w:comment w:id="22" w:author="Rounak Kulkarni" w:date="2023-09-07T17:34:00Z" w:initials="RK">
    <w:p w14:paraId="481B8696" w14:textId="7878BFD9" w:rsidR="00551C33" w:rsidRDefault="00551C33">
      <w:pPr>
        <w:pStyle w:val="CommentText"/>
      </w:pPr>
      <w:r>
        <w:rPr>
          <w:rStyle w:val="CommentReference"/>
        </w:rPr>
        <w:annotationRef/>
      </w:r>
      <w:r>
        <w:t>An alternate suggestion to make it descriptive</w:t>
      </w:r>
    </w:p>
  </w:comment>
  <w:comment w:id="23" w:author="Rounak Kulkarni" w:date="2023-09-07T17:35:00Z" w:initials="RK">
    <w:p w14:paraId="0C98B5BE" w14:textId="0BE4F3B3" w:rsidR="004153AA" w:rsidRDefault="004153AA">
      <w:pPr>
        <w:pStyle w:val="CommentText"/>
      </w:pPr>
      <w:r>
        <w:rPr>
          <w:rStyle w:val="CommentReference"/>
        </w:rPr>
        <w:annotationRef/>
      </w:r>
      <w:r>
        <w:t>We can use P-keyword to style headings of term lists. This will make it bold. P-bold is only used to highlight words/terms that appear on the UI/screenshot</w:t>
      </w:r>
      <w:r w:rsidR="009200AE">
        <w:t>s. This includes clickable buttons, menu options, and so on.</w:t>
      </w:r>
    </w:p>
  </w:comment>
  <w:comment w:id="25" w:author="Rounak Kulkarni" w:date="2023-09-07T15:03:00Z" w:initials="RK">
    <w:p w14:paraId="0605ED96" w14:textId="77777777" w:rsidR="00794D8B" w:rsidRDefault="007566F5">
      <w:pPr>
        <w:pStyle w:val="CommentText"/>
      </w:pPr>
      <w:r>
        <w:rPr>
          <w:rStyle w:val="CommentReference"/>
        </w:rPr>
        <w:annotationRef/>
      </w:r>
      <w:r w:rsidR="00A4210B">
        <w:t xml:space="preserve">Sometimes, </w:t>
      </w:r>
      <w:r w:rsidR="00C74DB1">
        <w:t xml:space="preserve">technical content has a lot of common terminology that makes it very similar to other content. Its best to identify and avoid such instances to ensure we don't </w:t>
      </w:r>
      <w:r w:rsidR="00794D8B">
        <w:t>face any copyright issues unknowingly. To tackle this, all chapters are run through an internal tool to identify such instances.</w:t>
      </w:r>
    </w:p>
    <w:p w14:paraId="02533A18" w14:textId="77777777" w:rsidR="00794D8B" w:rsidRDefault="00794D8B">
      <w:pPr>
        <w:pStyle w:val="CommentText"/>
      </w:pPr>
    </w:p>
    <w:p w14:paraId="7C5F669F" w14:textId="77777777" w:rsidR="007566F5" w:rsidRDefault="00794D8B">
      <w:pPr>
        <w:pStyle w:val="CommentText"/>
      </w:pPr>
      <w:r>
        <w:t xml:space="preserve">This definition </w:t>
      </w:r>
      <w:r w:rsidR="00B82688">
        <w:t>matches the one in other online sources.</w:t>
      </w:r>
      <w:r>
        <w:t xml:space="preserve"> </w:t>
      </w:r>
      <w:r w:rsidR="007566F5">
        <w:t xml:space="preserve">Please reword completely to make it unique: </w:t>
      </w:r>
      <w:hyperlink r:id="rId1" w:history="1">
        <w:r w:rsidR="007566F5">
          <w:rPr>
            <w:rStyle w:val="Hyperlink"/>
          </w:rPr>
          <w:t>What is function of physical layer? – Janet-Panic.com</w:t>
        </w:r>
      </w:hyperlink>
    </w:p>
    <w:p w14:paraId="5239A91A" w14:textId="77777777" w:rsidR="00B82688" w:rsidRDefault="00B82688">
      <w:pPr>
        <w:pStyle w:val="CommentText"/>
      </w:pPr>
    </w:p>
    <w:p w14:paraId="4EA09A09" w14:textId="35DCFBE3" w:rsidR="00B82688" w:rsidRDefault="00B82688">
      <w:pPr>
        <w:pStyle w:val="CommentText"/>
      </w:pPr>
      <w:r>
        <w:t xml:space="preserve">I'll highlight such cases so that we can </w:t>
      </w:r>
      <w:r w:rsidR="004E2A6C">
        <w:t>tweak them to make them unique.</w:t>
      </w:r>
    </w:p>
  </w:comment>
  <w:comment w:id="26" w:author="Rounak Kulkarni" w:date="2023-09-07T17:39:00Z" w:initials="RK">
    <w:p w14:paraId="6C24D620" w14:textId="741C00EE" w:rsidR="002E09D9" w:rsidRDefault="002E09D9" w:rsidP="002E09D9">
      <w:pPr>
        <w:pStyle w:val="CommentText"/>
      </w:pPr>
      <w:r>
        <w:rPr>
          <w:rStyle w:val="CommentReference"/>
        </w:rPr>
        <w:annotationRef/>
      </w:r>
      <w:r>
        <w:t>W</w:t>
      </w:r>
      <w:r w:rsidRPr="00155BD1">
        <w:t>hen providing an image, it is important to frame it appropriately to make it simpler for the readers. A simple framing structure looks like this: introduce the image &gt; provide the image &gt; explain the image. This helps make sure readers are given sufficient content for the image.</w:t>
      </w:r>
    </w:p>
    <w:p w14:paraId="715CAB56" w14:textId="165B95BD" w:rsidR="003B79B4" w:rsidRDefault="003B79B4" w:rsidP="002E09D9">
      <w:pPr>
        <w:pStyle w:val="CommentText"/>
      </w:pPr>
    </w:p>
    <w:p w14:paraId="528C3945" w14:textId="3E4E8DE5" w:rsidR="003B79B4" w:rsidRDefault="003B79B4" w:rsidP="002E09D9">
      <w:pPr>
        <w:pStyle w:val="CommentText"/>
      </w:pPr>
      <w:r>
        <w:t>Images take the IMG-Figure style while captions take IMG-caption</w:t>
      </w:r>
    </w:p>
    <w:p w14:paraId="54984095" w14:textId="5C3778AB" w:rsidR="002E09D9" w:rsidRDefault="002E09D9">
      <w:pPr>
        <w:pStyle w:val="CommentText"/>
      </w:pPr>
    </w:p>
  </w:comment>
  <w:comment w:id="27" w:author="Rounak Kulkarni" w:date="2023-09-07T17:41:00Z" w:initials="RK">
    <w:p w14:paraId="357510C9" w14:textId="77777777" w:rsidR="002C1141" w:rsidRDefault="002C1141">
      <w:pPr>
        <w:pStyle w:val="CommentText"/>
      </w:pPr>
      <w:r>
        <w:rPr>
          <w:rStyle w:val="CommentReference"/>
        </w:rPr>
        <w:annotationRef/>
      </w:r>
      <w:r>
        <w:t>A few tweaks in the image:</w:t>
      </w:r>
    </w:p>
    <w:p w14:paraId="54369FAB" w14:textId="77777777" w:rsidR="002C1141" w:rsidRDefault="002C1141">
      <w:pPr>
        <w:pStyle w:val="CommentText"/>
      </w:pPr>
      <w:r>
        <w:t>HTTP, SMTP, and FTP</w:t>
      </w:r>
    </w:p>
    <w:p w14:paraId="1A25E942" w14:textId="77777777" w:rsidR="002C1141" w:rsidRDefault="002C1141">
      <w:pPr>
        <w:pStyle w:val="CommentText"/>
      </w:pPr>
      <w:r>
        <w:t>TCP and UDP</w:t>
      </w:r>
    </w:p>
    <w:p w14:paraId="43355033" w14:textId="7B7B3FFD" w:rsidR="002C1141" w:rsidRDefault="002C1141">
      <w:pPr>
        <w:pStyle w:val="CommentText"/>
      </w:pPr>
      <w:r>
        <w:t>Ethernet and Wi-Fi</w:t>
      </w:r>
    </w:p>
  </w:comment>
  <w:comment w:id="28" w:author="Rounak Kulkarni" w:date="2023-09-07T17:39:00Z" w:initials="RK">
    <w:p w14:paraId="4FF3F755" w14:textId="77777777" w:rsidR="00517EDC" w:rsidRDefault="00517EDC">
      <w:pPr>
        <w:pStyle w:val="CommentText"/>
      </w:pPr>
      <w:r>
        <w:rPr>
          <w:rStyle w:val="CommentReference"/>
        </w:rPr>
        <w:annotationRef/>
      </w:r>
      <w:r>
        <w:t>Every image will take numbering and caption like this. The next image will be Figure 1.2, 1.3, and so on.</w:t>
      </w:r>
    </w:p>
    <w:p w14:paraId="1BE98ADB" w14:textId="77777777" w:rsidR="00517EDC" w:rsidRDefault="00517EDC">
      <w:pPr>
        <w:pStyle w:val="CommentText"/>
      </w:pPr>
    </w:p>
    <w:p w14:paraId="05ADAE32" w14:textId="0956042C" w:rsidR="00517EDC" w:rsidRDefault="00517EDC">
      <w:pPr>
        <w:pStyle w:val="CommentText"/>
      </w:pPr>
      <w:r>
        <w:t>Chapter 2 will start with Figure 2.1, 2.2, and so on.</w:t>
      </w:r>
    </w:p>
  </w:comment>
  <w:comment w:id="30" w:author="Rounak Kulkarni" w:date="2023-09-07T17:40:00Z" w:initials="RK">
    <w:p w14:paraId="7E35CC2D" w14:textId="35E54C14" w:rsidR="002C1141" w:rsidRDefault="002C1141">
      <w:pPr>
        <w:pStyle w:val="CommentText"/>
      </w:pPr>
      <w:r>
        <w:rPr>
          <w:rStyle w:val="CommentReference"/>
        </w:rPr>
        <w:annotationRef/>
      </w:r>
      <w:r>
        <w:t>Ending a section with elements like images, bullets, numbered steps, and so on looks abrupt. Please add some text here.</w:t>
      </w:r>
    </w:p>
  </w:comment>
  <w:comment w:id="31" w:author="Chris Woodruff" w:date="2023-09-11T07:14:00Z" w:initials="CW">
    <w:p w14:paraId="2DE08AD9" w14:textId="77777777" w:rsidR="00D32348" w:rsidRDefault="00D32348" w:rsidP="001352BD">
      <w:r>
        <w:rPr>
          <w:rStyle w:val="CommentReference"/>
        </w:rPr>
        <w:annotationRef/>
      </w:r>
      <w:r>
        <w:rPr>
          <w:color w:val="000000"/>
          <w:sz w:val="20"/>
          <w:szCs w:val="20"/>
        </w:rPr>
        <w:t>Done</w:t>
      </w:r>
    </w:p>
  </w:comment>
  <w:comment w:id="33" w:author="Rounak Kulkarni" w:date="2023-09-07T15:04:00Z" w:initials="RK">
    <w:p w14:paraId="22599143" w14:textId="23993BDE" w:rsidR="00785A8A" w:rsidRDefault="00785A8A">
      <w:pPr>
        <w:pStyle w:val="CommentText"/>
      </w:pPr>
      <w:r>
        <w:rPr>
          <w:rStyle w:val="CommentReference"/>
        </w:rPr>
        <w:annotationRef/>
      </w:r>
      <w:r w:rsidR="006C4211">
        <w:t xml:space="preserve">Matching with multiple external sources: </w:t>
      </w:r>
      <w:hyperlink r:id="rId2" w:history="1">
        <w:r w:rsidR="006C4211">
          <w:rPr>
            <w:rStyle w:val="Hyperlink"/>
          </w:rPr>
          <w:t>Pythonsupplement.pdf (sultan-chand.com)</w:t>
        </w:r>
      </w:hyperlink>
      <w:r w:rsidR="003B79B4">
        <w:t>. Please reword.</w:t>
      </w:r>
    </w:p>
  </w:comment>
  <w:comment w:id="34" w:author="Chris Woodruff" w:date="2023-09-11T10:50:00Z" w:initials="CW">
    <w:p w14:paraId="664699C3" w14:textId="77777777" w:rsidR="00731CF1" w:rsidRDefault="00731CF1" w:rsidP="00F411CF">
      <w:r>
        <w:rPr>
          <w:rStyle w:val="CommentReference"/>
        </w:rPr>
        <w:annotationRef/>
      </w:r>
      <w:r>
        <w:rPr>
          <w:color w:val="000000"/>
          <w:sz w:val="20"/>
          <w:szCs w:val="20"/>
        </w:rPr>
        <w:t>I need some clarification on this. Can you give me a more detailed explanation for this request?</w:t>
      </w:r>
    </w:p>
  </w:comment>
  <w:comment w:id="35" w:author="Rounak Kulkarni" w:date="2023-09-07T17:44:00Z" w:initials="RK">
    <w:p w14:paraId="63F1A88D" w14:textId="1011F2ED" w:rsidR="003B79B4" w:rsidRDefault="003B79B4">
      <w:pPr>
        <w:pStyle w:val="CommentText"/>
      </w:pPr>
      <w:r>
        <w:rPr>
          <w:rStyle w:val="CommentReference"/>
        </w:rPr>
        <w:annotationRef/>
      </w:r>
      <w:r>
        <w:t xml:space="preserve">A heading followed by bullets reads abrupt. So, removed the heading and made it into a lead-in. </w:t>
      </w:r>
    </w:p>
  </w:comment>
  <w:comment w:id="37" w:author="Rounak Kulkarni" w:date="2023-09-07T17:46:00Z" w:initials="RK">
    <w:p w14:paraId="16395339" w14:textId="05BB2D3E" w:rsidR="003B79B4" w:rsidRDefault="003B79B4">
      <w:pPr>
        <w:pStyle w:val="CommentText"/>
      </w:pPr>
      <w:r>
        <w:rPr>
          <w:rStyle w:val="CommentReference"/>
        </w:rPr>
        <w:annotationRef/>
      </w:r>
      <w:r>
        <w:t>Lead-in please.</w:t>
      </w:r>
    </w:p>
  </w:comment>
  <w:comment w:id="38" w:author="Chris Woodruff" w:date="2023-09-11T07:20:00Z" w:initials="CW">
    <w:p w14:paraId="613985CB" w14:textId="77777777" w:rsidR="000D437A" w:rsidRDefault="000D437A" w:rsidP="001E02E6">
      <w:r>
        <w:rPr>
          <w:rStyle w:val="CommentReference"/>
        </w:rPr>
        <w:annotationRef/>
      </w:r>
      <w:r>
        <w:rPr>
          <w:color w:val="000000"/>
          <w:sz w:val="20"/>
          <w:szCs w:val="20"/>
        </w:rPr>
        <w:t>Done</w:t>
      </w:r>
    </w:p>
  </w:comment>
  <w:comment w:id="41" w:author="Rounak Kulkarni" w:date="2023-09-07T18:10:00Z" w:initials="RK">
    <w:p w14:paraId="3AA43D85" w14:textId="6B671570" w:rsidR="00BE067D" w:rsidRDefault="00BE067D">
      <w:pPr>
        <w:pStyle w:val="CommentText"/>
      </w:pPr>
      <w:r>
        <w:rPr>
          <w:rStyle w:val="CommentReference"/>
        </w:rPr>
        <w:annotationRef/>
      </w:r>
      <w:r>
        <w:t>Please add some text</w:t>
      </w:r>
    </w:p>
  </w:comment>
  <w:comment w:id="42" w:author="Chris Woodruff" w:date="2023-09-11T07:23:00Z" w:initials="CW">
    <w:p w14:paraId="52D1A0C1" w14:textId="77777777" w:rsidR="000D437A" w:rsidRDefault="000D437A" w:rsidP="007774C9">
      <w:r>
        <w:rPr>
          <w:rStyle w:val="CommentReference"/>
        </w:rPr>
        <w:annotationRef/>
      </w:r>
      <w:r>
        <w:rPr>
          <w:color w:val="000000"/>
          <w:sz w:val="20"/>
          <w:szCs w:val="20"/>
        </w:rPr>
        <w:t>Done</w:t>
      </w:r>
    </w:p>
  </w:comment>
  <w:comment w:id="46" w:author="Rounak Kulkarni" w:date="2023-09-07T18:12:00Z" w:initials="RK">
    <w:p w14:paraId="7531EDC4" w14:textId="370C10E8" w:rsidR="00BE067D" w:rsidRDefault="00BE067D" w:rsidP="00E04542">
      <w:pPr>
        <w:pStyle w:val="P-Regular"/>
      </w:pPr>
      <w:r>
        <w:rPr>
          <w:rStyle w:val="CommentReference"/>
        </w:rPr>
        <w:annotationRef/>
      </w:r>
      <w:r>
        <w:t xml:space="preserve">Please add a framing structure as suggested earlier. You can also reference an image, for example, As shown in </w:t>
      </w:r>
      <w:r w:rsidRPr="00BE067D">
        <w:rPr>
          <w:rStyle w:val="P-Italics"/>
        </w:rPr>
        <w:t>Figure 1.2</w:t>
      </w:r>
      <w:r w:rsidR="00E04542" w:rsidRPr="00E04542">
        <w:t>, and then talk about it.</w:t>
      </w:r>
    </w:p>
  </w:comment>
  <w:comment w:id="47" w:author="Chris Woodruff" w:date="2023-09-11T07:25:00Z" w:initials="CW">
    <w:p w14:paraId="01968FDD" w14:textId="77777777" w:rsidR="000D437A" w:rsidRDefault="000D437A" w:rsidP="00BF25BE">
      <w:r>
        <w:rPr>
          <w:rStyle w:val="CommentReference"/>
        </w:rPr>
        <w:annotationRef/>
      </w:r>
      <w:r>
        <w:rPr>
          <w:color w:val="000000"/>
          <w:sz w:val="20"/>
          <w:szCs w:val="20"/>
        </w:rPr>
        <w:t>Done</w:t>
      </w:r>
    </w:p>
  </w:comment>
  <w:comment w:id="50" w:author="Rounak Kulkarni" w:date="2023-09-07T18:15:00Z" w:initials="RK">
    <w:p w14:paraId="793C3B4C" w14:textId="3602E90B" w:rsidR="00E04542" w:rsidRDefault="00E04542">
      <w:pPr>
        <w:pStyle w:val="CommentText"/>
      </w:pPr>
      <w:r>
        <w:rPr>
          <w:rStyle w:val="CommentReference"/>
        </w:rPr>
        <w:annotationRef/>
      </w:r>
      <w:r>
        <w:t xml:space="preserve">We can omit this heading and merge the subsequent text with the main heading above. </w:t>
      </w:r>
    </w:p>
  </w:comment>
  <w:comment w:id="53" w:author="Rounak Kulkarni" w:date="2023-09-07T18:15:00Z" w:initials="RK">
    <w:p w14:paraId="6C79EC2E" w14:textId="4ED5E47A" w:rsidR="00E04542" w:rsidRDefault="00E04542">
      <w:pPr>
        <w:pStyle w:val="CommentText"/>
      </w:pPr>
      <w:r>
        <w:rPr>
          <w:rStyle w:val="CommentReference"/>
        </w:rPr>
        <w:annotationRef/>
      </w:r>
      <w:r>
        <w:t>Instead of separate headings, we can format these as a term list (bullets with headings).</w:t>
      </w:r>
    </w:p>
  </w:comment>
  <w:comment w:id="71" w:author="Rounak Kulkarni" w:date="2023-09-07T18:38:00Z" w:initials="RK">
    <w:p w14:paraId="3CC9C271" w14:textId="610D6F1F" w:rsidR="00876484" w:rsidRDefault="00876484">
      <w:pPr>
        <w:pStyle w:val="CommentText"/>
      </w:pPr>
      <w:r>
        <w:rPr>
          <w:rStyle w:val="CommentReference"/>
        </w:rPr>
        <w:annotationRef/>
      </w:r>
      <w:r>
        <w:t>We can use P-code for all code terms, including names of methods, classes, objects, libraries, directories, files, folders, paths, and so on.</w:t>
      </w:r>
    </w:p>
  </w:comment>
  <w:comment w:id="75" w:author="Rounak Kulkarni" w:date="2023-09-07T18:39:00Z" w:initials="RK">
    <w:p w14:paraId="13F3A119" w14:textId="6F6C57C0" w:rsidR="00876484" w:rsidRDefault="00876484" w:rsidP="00876484">
      <w:pPr>
        <w:pStyle w:val="CommentText"/>
      </w:pPr>
      <w:r>
        <w:rPr>
          <w:rStyle w:val="CommentReference"/>
        </w:rPr>
        <w:annotationRef/>
      </w:r>
      <w:r>
        <w:rPr>
          <w:rStyle w:val="CommentReference"/>
        </w:rPr>
        <w:annotationRef/>
      </w:r>
      <w:r>
        <w:rPr>
          <w:rStyle w:val="CommentReference"/>
        </w:rPr>
        <w:annotationRef/>
      </w:r>
      <w:r>
        <w:t xml:space="preserve">Every chapter should end with a Summary section. </w:t>
      </w:r>
      <w:r w:rsidRPr="00B47253">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3C904219" w14:textId="04780238" w:rsidR="00876484" w:rsidRDefault="00876484">
      <w:pPr>
        <w:pStyle w:val="CommentText"/>
      </w:pPr>
    </w:p>
  </w:comment>
  <w:comment w:id="76" w:author="Chris Woodruff" w:date="2023-09-11T07:36:00Z" w:initials="CW">
    <w:p w14:paraId="74747CB2" w14:textId="77777777" w:rsidR="002F113B" w:rsidRDefault="002F113B" w:rsidP="00C25C79">
      <w:r>
        <w:rPr>
          <w:rStyle w:val="CommentReference"/>
        </w:rPr>
        <w:annotationRef/>
      </w:r>
      <w:r>
        <w:rPr>
          <w:color w:val="000000"/>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0441A0" w15:done="0"/>
  <w15:commentEx w15:paraId="1734A987" w15:done="0"/>
  <w15:commentEx w15:paraId="5C28F8CE" w15:done="0"/>
  <w15:commentEx w15:paraId="76541BAE" w15:done="0"/>
  <w15:commentEx w15:paraId="05B6E7B4" w15:done="0"/>
  <w15:commentEx w15:paraId="1016703F" w15:done="0"/>
  <w15:commentEx w15:paraId="61B2FD37" w15:done="0"/>
  <w15:commentEx w15:paraId="33D4E940" w15:done="0"/>
  <w15:commentEx w15:paraId="7575CDBD" w15:paraIdParent="33D4E940" w15:done="0"/>
  <w15:commentEx w15:paraId="61D91AAC" w15:done="0"/>
  <w15:commentEx w15:paraId="3EC2719C" w15:done="0"/>
  <w15:commentEx w15:paraId="192BB6AB" w15:done="0"/>
  <w15:commentEx w15:paraId="2AD170F3" w15:paraIdParent="192BB6AB" w15:done="0"/>
  <w15:commentEx w15:paraId="6D005C3E" w15:done="0"/>
  <w15:commentEx w15:paraId="0B9F80D8" w15:done="0"/>
  <w15:commentEx w15:paraId="481B8696" w15:done="0"/>
  <w15:commentEx w15:paraId="0C98B5BE" w15:done="0"/>
  <w15:commentEx w15:paraId="4EA09A09" w15:done="0"/>
  <w15:commentEx w15:paraId="54984095" w15:done="0"/>
  <w15:commentEx w15:paraId="43355033" w15:paraIdParent="54984095" w15:done="0"/>
  <w15:commentEx w15:paraId="05ADAE32" w15:done="0"/>
  <w15:commentEx w15:paraId="7E35CC2D" w15:done="0"/>
  <w15:commentEx w15:paraId="2DE08AD9" w15:paraIdParent="7E35CC2D" w15:done="0"/>
  <w15:commentEx w15:paraId="22599143" w15:done="0"/>
  <w15:commentEx w15:paraId="664699C3" w15:paraIdParent="22599143" w15:done="0"/>
  <w15:commentEx w15:paraId="63F1A88D" w15:done="0"/>
  <w15:commentEx w15:paraId="16395339" w15:done="0"/>
  <w15:commentEx w15:paraId="613985CB" w15:paraIdParent="16395339" w15:done="0"/>
  <w15:commentEx w15:paraId="3AA43D85" w15:done="0"/>
  <w15:commentEx w15:paraId="52D1A0C1" w15:paraIdParent="3AA43D85" w15:done="0"/>
  <w15:commentEx w15:paraId="7531EDC4" w15:done="0"/>
  <w15:commentEx w15:paraId="01968FDD" w15:paraIdParent="7531EDC4" w15:done="0"/>
  <w15:commentEx w15:paraId="793C3B4C" w15:done="0"/>
  <w15:commentEx w15:paraId="6C79EC2E" w15:done="0"/>
  <w15:commentEx w15:paraId="3CC9C271" w15:done="0"/>
  <w15:commentEx w15:paraId="3C904219" w15:done="0"/>
  <w15:commentEx w15:paraId="74747CB2" w15:paraIdParent="3C904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486A8" w16cex:dateUtc="2023-09-07T11:58:00Z"/>
  <w16cex:commentExtensible w16cex:durableId="28A4824E" w16cex:dateUtc="2023-09-07T11:39:00Z"/>
  <w16cex:commentExtensible w16cex:durableId="28A48336" w16cex:dateUtc="2023-09-07T11:43:00Z"/>
  <w16cex:commentExtensible w16cex:durableId="28A4839F" w16cex:dateUtc="2023-09-07T11:45:00Z"/>
  <w16cex:commentExtensible w16cex:durableId="28A48492" w16cex:dateUtc="2023-09-07T11:49:00Z"/>
  <w16cex:commentExtensible w16cex:durableId="28A48446" w16cex:dateUtc="2023-09-07T11:47:00Z"/>
  <w16cex:commentExtensible w16cex:durableId="28A484D4" w16cex:dateUtc="2023-09-07T11:50:00Z"/>
  <w16cex:commentExtensible w16cex:durableId="28A4851F" w16cex:dateUtc="2023-09-07T11:51:00Z"/>
  <w16cex:commentExtensible w16cex:durableId="3F9FC84E" w16cex:dateUtc="2023-09-11T11:10:00Z"/>
  <w16cex:commentExtensible w16cex:durableId="28A485B2" w16cex:dateUtc="2023-09-07T11:54:00Z"/>
  <w16cex:commentExtensible w16cex:durableId="28A48640" w16cex:dateUtc="2023-09-07T11:56:00Z"/>
  <w16cex:commentExtensible w16cex:durableId="28A48668" w16cex:dateUtc="2023-09-07T11:57:00Z"/>
  <w16cex:commentExtensible w16cex:durableId="41FE3A8E" w16cex:dateUtc="2023-09-11T11:10:00Z"/>
  <w16cex:commentExtensible w16cex:durableId="28A4872F" w16cex:dateUtc="2023-09-07T12:00:00Z"/>
  <w16cex:commentExtensible w16cex:durableId="28A487C8" w16cex:dateUtc="2023-09-07T12:02:00Z"/>
  <w16cex:commentExtensible w16cex:durableId="28A4880D" w16cex:dateUtc="2023-09-07T12:04:00Z"/>
  <w16cex:commentExtensible w16cex:durableId="28A48847" w16cex:dateUtc="2023-09-07T12:05:00Z"/>
  <w16cex:commentExtensible w16cex:durableId="28A464BC" w16cex:dateUtc="2023-09-07T09:33:00Z"/>
  <w16cex:commentExtensible w16cex:durableId="28A48946" w16cex:dateUtc="2023-09-07T12:09:00Z"/>
  <w16cex:commentExtensible w16cex:durableId="28A489AD" w16cex:dateUtc="2023-09-07T12:11:00Z"/>
  <w16cex:commentExtensible w16cex:durableId="28A48967" w16cex:dateUtc="2023-09-07T12:09:00Z"/>
  <w16cex:commentExtensible w16cex:durableId="28A48992" w16cex:dateUtc="2023-09-07T12:10:00Z"/>
  <w16cex:commentExtensible w16cex:durableId="792FCCA4" w16cex:dateUtc="2023-09-11T11:14:00Z"/>
  <w16cex:commentExtensible w16cex:durableId="28A464E2" w16cex:dateUtc="2023-09-07T09:34:00Z"/>
  <w16cex:commentExtensible w16cex:durableId="584B05C9" w16cex:dateUtc="2023-09-11T14:50:00Z"/>
  <w16cex:commentExtensible w16cex:durableId="28A48A8A" w16cex:dateUtc="2023-09-07T12:14:00Z"/>
  <w16cex:commentExtensible w16cex:durableId="28A48B05" w16cex:dateUtc="2023-09-07T12:16:00Z"/>
  <w16cex:commentExtensible w16cex:durableId="48D457A0" w16cex:dateUtc="2023-09-11T11:20:00Z"/>
  <w16cex:commentExtensible w16cex:durableId="28A490A3" w16cex:dateUtc="2023-09-07T12:40:00Z"/>
  <w16cex:commentExtensible w16cex:durableId="003386B4" w16cex:dateUtc="2023-09-11T11:23:00Z"/>
  <w16cex:commentExtensible w16cex:durableId="28A490F5" w16cex:dateUtc="2023-09-07T12:42:00Z"/>
  <w16cex:commentExtensible w16cex:durableId="493F1DA5" w16cex:dateUtc="2023-09-11T11:25:00Z"/>
  <w16cex:commentExtensible w16cex:durableId="28A491C1" w16cex:dateUtc="2023-09-07T12:45:00Z"/>
  <w16cex:commentExtensible w16cex:durableId="28A491D6" w16cex:dateUtc="2023-09-07T12:45:00Z"/>
  <w16cex:commentExtensible w16cex:durableId="28A49728" w16cex:dateUtc="2023-09-07T13:08:00Z"/>
  <w16cex:commentExtensible w16cex:durableId="28A49774" w16cex:dateUtc="2023-09-07T13:09:00Z"/>
  <w16cex:commentExtensible w16cex:durableId="6D9417FF" w16cex:dateUtc="2023-09-11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0441A0" w16cid:durableId="28A486A8"/>
  <w16cid:commentId w16cid:paraId="1734A987" w16cid:durableId="28A4824E"/>
  <w16cid:commentId w16cid:paraId="5C28F8CE" w16cid:durableId="28A48336"/>
  <w16cid:commentId w16cid:paraId="76541BAE" w16cid:durableId="28A4839F"/>
  <w16cid:commentId w16cid:paraId="05B6E7B4" w16cid:durableId="28A48492"/>
  <w16cid:commentId w16cid:paraId="1016703F" w16cid:durableId="28A48446"/>
  <w16cid:commentId w16cid:paraId="61B2FD37" w16cid:durableId="28A484D4"/>
  <w16cid:commentId w16cid:paraId="33D4E940" w16cid:durableId="28A4851F"/>
  <w16cid:commentId w16cid:paraId="7575CDBD" w16cid:durableId="3F9FC84E"/>
  <w16cid:commentId w16cid:paraId="61D91AAC" w16cid:durableId="28A485B2"/>
  <w16cid:commentId w16cid:paraId="3EC2719C" w16cid:durableId="28A48640"/>
  <w16cid:commentId w16cid:paraId="192BB6AB" w16cid:durableId="28A48668"/>
  <w16cid:commentId w16cid:paraId="2AD170F3" w16cid:durableId="41FE3A8E"/>
  <w16cid:commentId w16cid:paraId="6D005C3E" w16cid:durableId="28A4872F"/>
  <w16cid:commentId w16cid:paraId="0B9F80D8" w16cid:durableId="28A487C8"/>
  <w16cid:commentId w16cid:paraId="481B8696" w16cid:durableId="28A4880D"/>
  <w16cid:commentId w16cid:paraId="0C98B5BE" w16cid:durableId="28A48847"/>
  <w16cid:commentId w16cid:paraId="4EA09A09" w16cid:durableId="28A464BC"/>
  <w16cid:commentId w16cid:paraId="54984095" w16cid:durableId="28A48946"/>
  <w16cid:commentId w16cid:paraId="43355033" w16cid:durableId="28A489AD"/>
  <w16cid:commentId w16cid:paraId="05ADAE32" w16cid:durableId="28A48967"/>
  <w16cid:commentId w16cid:paraId="7E35CC2D" w16cid:durableId="28A48992"/>
  <w16cid:commentId w16cid:paraId="2DE08AD9" w16cid:durableId="792FCCA4"/>
  <w16cid:commentId w16cid:paraId="22599143" w16cid:durableId="28A464E2"/>
  <w16cid:commentId w16cid:paraId="664699C3" w16cid:durableId="584B05C9"/>
  <w16cid:commentId w16cid:paraId="63F1A88D" w16cid:durableId="28A48A8A"/>
  <w16cid:commentId w16cid:paraId="16395339" w16cid:durableId="28A48B05"/>
  <w16cid:commentId w16cid:paraId="613985CB" w16cid:durableId="48D457A0"/>
  <w16cid:commentId w16cid:paraId="3AA43D85" w16cid:durableId="28A490A3"/>
  <w16cid:commentId w16cid:paraId="52D1A0C1" w16cid:durableId="003386B4"/>
  <w16cid:commentId w16cid:paraId="7531EDC4" w16cid:durableId="28A490F5"/>
  <w16cid:commentId w16cid:paraId="01968FDD" w16cid:durableId="493F1DA5"/>
  <w16cid:commentId w16cid:paraId="793C3B4C" w16cid:durableId="28A491C1"/>
  <w16cid:commentId w16cid:paraId="6C79EC2E" w16cid:durableId="28A491D6"/>
  <w16cid:commentId w16cid:paraId="3CC9C271" w16cid:durableId="28A49728"/>
  <w16cid:commentId w16cid:paraId="3C904219" w16cid:durableId="28A49774"/>
  <w16cid:commentId w16cid:paraId="74747CB2" w16cid:durableId="6D9417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5718"/>
    <w:multiLevelType w:val="hybridMultilevel"/>
    <w:tmpl w:val="5D866C14"/>
    <w:lvl w:ilvl="0" w:tplc="80665334">
      <w:start w:val="1"/>
      <w:numFmt w:val="lowerRoman"/>
      <w:pStyle w:val="L3-Numbers"/>
      <w:lvlText w:val="%1."/>
      <w:lvlJc w:val="right"/>
      <w:pPr>
        <w:ind w:left="1551" w:hanging="360"/>
      </w:pPr>
      <w:rPr>
        <w:rFonts w:ascii="Arial" w:hAnsi="Arial" w:hint="default"/>
        <w:b w:val="0"/>
        <w:i w:val="0"/>
        <w:sz w:val="22"/>
      </w:r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1" w15:restartNumberingAfterBreak="0">
    <w:nsid w:val="2DAE380C"/>
    <w:multiLevelType w:val="hybridMultilevel"/>
    <w:tmpl w:val="3EBC1826"/>
    <w:lvl w:ilvl="0" w:tplc="A0C2BA5E">
      <w:start w:val="1"/>
      <w:numFmt w:val="upperLetter"/>
      <w:pStyle w:val="L2-Alphabets"/>
      <w:lvlText w:val="%1."/>
      <w:lvlJc w:val="left"/>
      <w:pPr>
        <w:ind w:left="1040" w:hanging="360"/>
      </w:pPr>
      <w:rPr>
        <w:rFonts w:ascii="Arial" w:hAnsi="Arial" w:hint="default"/>
        <w:b w:val="0"/>
        <w:i w:val="0"/>
        <w:sz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751B3"/>
    <w:multiLevelType w:val="hybridMultilevel"/>
    <w:tmpl w:val="7D1AAC1C"/>
    <w:lvl w:ilvl="0" w:tplc="FB22DFFE">
      <w:start w:val="1"/>
      <w:numFmt w:val="upperRoman"/>
      <w:pStyle w:val="L2-Numbers"/>
      <w:lvlText w:val="%1."/>
      <w:lvlJc w:val="left"/>
      <w:pPr>
        <w:ind w:left="1069" w:hanging="360"/>
      </w:pPr>
      <w:rPr>
        <w:rFonts w:ascii="Arial" w:hAnsi="Arial" w:hint="default"/>
        <w:b w:val="0"/>
        <w:i w:val="0"/>
        <w:sz w:val="22"/>
      </w:rPr>
    </w:lvl>
    <w:lvl w:ilvl="1" w:tplc="9120E21C">
      <w:start w:val="1"/>
      <w:numFmt w:val="lowerLetter"/>
      <w:lvlText w:val="%2."/>
      <w:lvlJc w:val="left"/>
      <w:pPr>
        <w:ind w:left="3960" w:hanging="360"/>
      </w:pPr>
    </w:lvl>
    <w:lvl w:ilvl="2" w:tplc="E716D81E">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B81234"/>
    <w:multiLevelType w:val="hybridMultilevel"/>
    <w:tmpl w:val="F5C091EC"/>
    <w:lvl w:ilvl="0" w:tplc="DDE06422">
      <w:start w:val="1"/>
      <w:numFmt w:val="bullet"/>
      <w:pStyle w:val="L2-Bullets"/>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7B80237B"/>
    <w:multiLevelType w:val="hybridMultilevel"/>
    <w:tmpl w:val="CB9CAC92"/>
    <w:lvl w:ilvl="0" w:tplc="B4C8D384">
      <w:start w:val="1"/>
      <w:numFmt w:val="bullet"/>
      <w:pStyle w:val="L3-Bullet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93694759">
    <w:abstractNumId w:val="2"/>
  </w:num>
  <w:num w:numId="2" w16cid:durableId="888421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029809">
    <w:abstractNumId w:val="4"/>
  </w:num>
  <w:num w:numId="4" w16cid:durableId="418253026">
    <w:abstractNumId w:val="0"/>
  </w:num>
  <w:num w:numId="5" w16cid:durableId="2069568159">
    <w:abstractNumId w:val="1"/>
  </w:num>
  <w:num w:numId="6" w16cid:durableId="1566526907">
    <w:abstractNumId w:val="5"/>
  </w:num>
  <w:num w:numId="7" w16cid:durableId="909656127">
    <w:abstractNumId w:val="6"/>
  </w:num>
  <w:num w:numId="8" w16cid:durableId="690760395">
    <w:abstractNumId w:val="3"/>
    <w:lvlOverride w:ilvl="0">
      <w:startOverride w:val="1"/>
    </w:lvlOverride>
  </w:num>
  <w:num w:numId="9" w16cid:durableId="1242063909">
    <w:abstractNumId w:val="4"/>
    <w:lvlOverride w:ilvl="0">
      <w:startOverride w:val="1"/>
    </w:lvlOverride>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unak Kulkarni">
    <w15:presenceInfo w15:providerId="AD" w15:userId="S::rounakk@packt.com::cf0246e1-a633-4b2c-a280-57d239a830ff"/>
  </w15:person>
  <w15:person w15:author="Chris Woodruff">
    <w15:presenceInfo w15:providerId="Windows Live" w15:userId="2dbf025665e4d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4"/>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0790"/>
    <w:rsid w:val="0006743D"/>
    <w:rsid w:val="000808E0"/>
    <w:rsid w:val="00086DB5"/>
    <w:rsid w:val="000B6564"/>
    <w:rsid w:val="000D437A"/>
    <w:rsid w:val="000D4684"/>
    <w:rsid w:val="000E393D"/>
    <w:rsid w:val="000F673A"/>
    <w:rsid w:val="00123A1A"/>
    <w:rsid w:val="00150C9F"/>
    <w:rsid w:val="00173ABD"/>
    <w:rsid w:val="001B1A8B"/>
    <w:rsid w:val="001F2FA4"/>
    <w:rsid w:val="0020073A"/>
    <w:rsid w:val="00204BA3"/>
    <w:rsid w:val="00205B3D"/>
    <w:rsid w:val="00212253"/>
    <w:rsid w:val="00217116"/>
    <w:rsid w:val="00217A7E"/>
    <w:rsid w:val="00221526"/>
    <w:rsid w:val="0022468F"/>
    <w:rsid w:val="00235DDE"/>
    <w:rsid w:val="0025053C"/>
    <w:rsid w:val="00251F34"/>
    <w:rsid w:val="00251FC6"/>
    <w:rsid w:val="002717F8"/>
    <w:rsid w:val="00281E34"/>
    <w:rsid w:val="00283AA0"/>
    <w:rsid w:val="002A17B7"/>
    <w:rsid w:val="002A7053"/>
    <w:rsid w:val="002B3E85"/>
    <w:rsid w:val="002B575F"/>
    <w:rsid w:val="002C1141"/>
    <w:rsid w:val="002E09D9"/>
    <w:rsid w:val="002F0EEE"/>
    <w:rsid w:val="002F113B"/>
    <w:rsid w:val="003165FF"/>
    <w:rsid w:val="00347F9F"/>
    <w:rsid w:val="003714A4"/>
    <w:rsid w:val="00386256"/>
    <w:rsid w:val="003B6E22"/>
    <w:rsid w:val="003B79B4"/>
    <w:rsid w:val="003C3243"/>
    <w:rsid w:val="003C45C6"/>
    <w:rsid w:val="003C730A"/>
    <w:rsid w:val="003F25E2"/>
    <w:rsid w:val="00402E33"/>
    <w:rsid w:val="004072D5"/>
    <w:rsid w:val="004153AA"/>
    <w:rsid w:val="0042049C"/>
    <w:rsid w:val="0043035F"/>
    <w:rsid w:val="00431C81"/>
    <w:rsid w:val="00433ADE"/>
    <w:rsid w:val="00470AE8"/>
    <w:rsid w:val="0047308D"/>
    <w:rsid w:val="00477D23"/>
    <w:rsid w:val="0049371F"/>
    <w:rsid w:val="004C0374"/>
    <w:rsid w:val="004E11BB"/>
    <w:rsid w:val="004E2A6C"/>
    <w:rsid w:val="004E4109"/>
    <w:rsid w:val="004E467A"/>
    <w:rsid w:val="004E4DC5"/>
    <w:rsid w:val="004F0415"/>
    <w:rsid w:val="00511551"/>
    <w:rsid w:val="00517EDC"/>
    <w:rsid w:val="00526D7C"/>
    <w:rsid w:val="00551C33"/>
    <w:rsid w:val="00554FA9"/>
    <w:rsid w:val="00561F1E"/>
    <w:rsid w:val="00570370"/>
    <w:rsid w:val="00570C1E"/>
    <w:rsid w:val="00571709"/>
    <w:rsid w:val="005A1983"/>
    <w:rsid w:val="005D5EFE"/>
    <w:rsid w:val="005E36C6"/>
    <w:rsid w:val="0060629A"/>
    <w:rsid w:val="006225F0"/>
    <w:rsid w:val="00624A0A"/>
    <w:rsid w:val="00625700"/>
    <w:rsid w:val="00625848"/>
    <w:rsid w:val="00641D62"/>
    <w:rsid w:val="006739BB"/>
    <w:rsid w:val="00683D19"/>
    <w:rsid w:val="006B698A"/>
    <w:rsid w:val="006C4211"/>
    <w:rsid w:val="006E4A3B"/>
    <w:rsid w:val="006F2623"/>
    <w:rsid w:val="006F7553"/>
    <w:rsid w:val="00714E28"/>
    <w:rsid w:val="00731CF1"/>
    <w:rsid w:val="00733CC1"/>
    <w:rsid w:val="007444B1"/>
    <w:rsid w:val="007566F5"/>
    <w:rsid w:val="00757BA6"/>
    <w:rsid w:val="00760A21"/>
    <w:rsid w:val="00767BA9"/>
    <w:rsid w:val="00780C03"/>
    <w:rsid w:val="00783FFB"/>
    <w:rsid w:val="00785A8A"/>
    <w:rsid w:val="0079391B"/>
    <w:rsid w:val="00794157"/>
    <w:rsid w:val="00794D8B"/>
    <w:rsid w:val="007B47CD"/>
    <w:rsid w:val="007C31E3"/>
    <w:rsid w:val="007C7E9A"/>
    <w:rsid w:val="007F7AC5"/>
    <w:rsid w:val="00805409"/>
    <w:rsid w:val="00805B43"/>
    <w:rsid w:val="00837C4C"/>
    <w:rsid w:val="00867BFE"/>
    <w:rsid w:val="00876484"/>
    <w:rsid w:val="00880228"/>
    <w:rsid w:val="00887581"/>
    <w:rsid w:val="0089201C"/>
    <w:rsid w:val="00894698"/>
    <w:rsid w:val="008969FB"/>
    <w:rsid w:val="008C7B0D"/>
    <w:rsid w:val="008D0B73"/>
    <w:rsid w:val="008E5B6C"/>
    <w:rsid w:val="008E6CD1"/>
    <w:rsid w:val="008F38E0"/>
    <w:rsid w:val="008F5D4A"/>
    <w:rsid w:val="008F7FC4"/>
    <w:rsid w:val="0090482A"/>
    <w:rsid w:val="009200AE"/>
    <w:rsid w:val="00924CC6"/>
    <w:rsid w:val="009258DE"/>
    <w:rsid w:val="00940E1A"/>
    <w:rsid w:val="00956561"/>
    <w:rsid w:val="00967DCC"/>
    <w:rsid w:val="0098105F"/>
    <w:rsid w:val="009A1AEA"/>
    <w:rsid w:val="009C6647"/>
    <w:rsid w:val="00A14F90"/>
    <w:rsid w:val="00A4210B"/>
    <w:rsid w:val="00A42540"/>
    <w:rsid w:val="00A55F8D"/>
    <w:rsid w:val="00A617F7"/>
    <w:rsid w:val="00A6433C"/>
    <w:rsid w:val="00A833A5"/>
    <w:rsid w:val="00A848B3"/>
    <w:rsid w:val="00AA1BDD"/>
    <w:rsid w:val="00AA3B85"/>
    <w:rsid w:val="00AF70D7"/>
    <w:rsid w:val="00B34934"/>
    <w:rsid w:val="00B57E7E"/>
    <w:rsid w:val="00B61AB8"/>
    <w:rsid w:val="00B62217"/>
    <w:rsid w:val="00B72559"/>
    <w:rsid w:val="00B7593C"/>
    <w:rsid w:val="00B82688"/>
    <w:rsid w:val="00BA7F42"/>
    <w:rsid w:val="00BB12A8"/>
    <w:rsid w:val="00BB155C"/>
    <w:rsid w:val="00BD0C70"/>
    <w:rsid w:val="00BD19E4"/>
    <w:rsid w:val="00BE067D"/>
    <w:rsid w:val="00BF70AC"/>
    <w:rsid w:val="00C0079E"/>
    <w:rsid w:val="00C16305"/>
    <w:rsid w:val="00C31FE9"/>
    <w:rsid w:val="00C50B8C"/>
    <w:rsid w:val="00C70A5A"/>
    <w:rsid w:val="00C74DB1"/>
    <w:rsid w:val="00CA1874"/>
    <w:rsid w:val="00CA6204"/>
    <w:rsid w:val="00CA6394"/>
    <w:rsid w:val="00CB75DA"/>
    <w:rsid w:val="00CC53DA"/>
    <w:rsid w:val="00CC67E4"/>
    <w:rsid w:val="00CD6CAC"/>
    <w:rsid w:val="00CD7433"/>
    <w:rsid w:val="00CE2F70"/>
    <w:rsid w:val="00CF14D3"/>
    <w:rsid w:val="00D0019F"/>
    <w:rsid w:val="00D1337D"/>
    <w:rsid w:val="00D32348"/>
    <w:rsid w:val="00D469DC"/>
    <w:rsid w:val="00D5505B"/>
    <w:rsid w:val="00D61752"/>
    <w:rsid w:val="00D62D2A"/>
    <w:rsid w:val="00D651AC"/>
    <w:rsid w:val="00DA2EE7"/>
    <w:rsid w:val="00DB0C69"/>
    <w:rsid w:val="00DB4088"/>
    <w:rsid w:val="00DB66E3"/>
    <w:rsid w:val="00DD294D"/>
    <w:rsid w:val="00DD51A0"/>
    <w:rsid w:val="00E04542"/>
    <w:rsid w:val="00E20017"/>
    <w:rsid w:val="00E230ED"/>
    <w:rsid w:val="00E24FDA"/>
    <w:rsid w:val="00E32E2E"/>
    <w:rsid w:val="00E44447"/>
    <w:rsid w:val="00E60BFD"/>
    <w:rsid w:val="00E710F2"/>
    <w:rsid w:val="00E7735C"/>
    <w:rsid w:val="00E879BC"/>
    <w:rsid w:val="00E90E41"/>
    <w:rsid w:val="00EA7909"/>
    <w:rsid w:val="00EB0283"/>
    <w:rsid w:val="00EB33A2"/>
    <w:rsid w:val="00EC1039"/>
    <w:rsid w:val="00ED747F"/>
    <w:rsid w:val="00F26228"/>
    <w:rsid w:val="00F40863"/>
    <w:rsid w:val="00F520C9"/>
    <w:rsid w:val="00F543EA"/>
    <w:rsid w:val="00F66887"/>
    <w:rsid w:val="00F8327D"/>
    <w:rsid w:val="00F95375"/>
    <w:rsid w:val="00F961D2"/>
    <w:rsid w:val="00FA63E6"/>
    <w:rsid w:val="00FC0851"/>
    <w:rsid w:val="00FC2FC1"/>
    <w:rsid w:val="00FD1F5D"/>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C7CB1D50-155E-5042-B8E9-565651C4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7566F5"/>
    <w:pPr>
      <w:spacing w:line="256" w:lineRule="auto"/>
    </w:pPr>
    <w:rPr>
      <w:lang w:val="en-US"/>
    </w:rPr>
  </w:style>
  <w:style w:type="paragraph" w:styleId="Heading1">
    <w:name w:val="heading 1"/>
    <w:basedOn w:val="Normal"/>
    <w:next w:val="Normal"/>
    <w:link w:val="Heading1Char"/>
    <w:uiPriority w:val="9"/>
    <w:rsid w:val="007566F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7566F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566F5"/>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7566F5"/>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7566F5"/>
    <w:pPr>
      <w:keepNext/>
      <w:keepLines/>
      <w:spacing w:before="240" w:after="80" w:line="259" w:lineRule="auto"/>
      <w:outlineLvl w:val="4"/>
    </w:pPr>
    <w:rPr>
      <w:sz w:val="20"/>
    </w:rPr>
  </w:style>
  <w:style w:type="paragraph" w:styleId="Heading6">
    <w:name w:val="heading 6"/>
    <w:basedOn w:val="Heading5"/>
    <w:next w:val="Normal"/>
    <w:link w:val="Heading6Char"/>
    <w:rsid w:val="007566F5"/>
    <w:pPr>
      <w:spacing w:before="120" w:after="240"/>
      <w:outlineLvl w:val="5"/>
    </w:pPr>
  </w:style>
  <w:style w:type="paragraph" w:styleId="Heading7">
    <w:name w:val="heading 7"/>
    <w:basedOn w:val="Normal"/>
    <w:next w:val="Normal"/>
    <w:link w:val="Heading7Char"/>
    <w:uiPriority w:val="9"/>
    <w:unhideWhenUsed/>
    <w:rsid w:val="007566F5"/>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7566F5"/>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7566F5"/>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F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566F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566F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566F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7566F5"/>
    <w:rPr>
      <w:sz w:val="20"/>
      <w:lang w:val="en-US"/>
    </w:rPr>
  </w:style>
  <w:style w:type="character" w:customStyle="1" w:styleId="Heading6Char">
    <w:name w:val="Heading 6 Char"/>
    <w:basedOn w:val="DefaultParagraphFont"/>
    <w:link w:val="Heading6"/>
    <w:rsid w:val="007566F5"/>
    <w:rPr>
      <w:sz w:val="20"/>
      <w:lang w:val="en-US"/>
    </w:rPr>
  </w:style>
  <w:style w:type="character" w:customStyle="1" w:styleId="Heading7Char">
    <w:name w:val="Heading 7 Char"/>
    <w:basedOn w:val="DefaultParagraphFont"/>
    <w:link w:val="Heading7"/>
    <w:uiPriority w:val="9"/>
    <w:rsid w:val="007566F5"/>
    <w:rPr>
      <w:rFonts w:eastAsiaTheme="majorEastAsia" w:cstheme="majorBidi"/>
      <w:iCs/>
      <w:sz w:val="24"/>
      <w:lang w:val="en-US"/>
    </w:rPr>
  </w:style>
  <w:style w:type="character" w:customStyle="1" w:styleId="Heading8Char">
    <w:name w:val="Heading 8 Char"/>
    <w:basedOn w:val="DefaultParagraphFont"/>
    <w:link w:val="Heading8"/>
    <w:uiPriority w:val="9"/>
    <w:rsid w:val="007566F5"/>
    <w:rPr>
      <w:rFonts w:eastAsiaTheme="majorEastAsia" w:cstheme="majorBidi"/>
      <w:szCs w:val="21"/>
      <w:lang w:val="en-US"/>
    </w:rPr>
  </w:style>
  <w:style w:type="character" w:customStyle="1" w:styleId="Heading9Char">
    <w:name w:val="Heading 9 Char"/>
    <w:basedOn w:val="DefaultParagraphFont"/>
    <w:link w:val="Heading9"/>
    <w:uiPriority w:val="9"/>
    <w:semiHidden/>
    <w:rsid w:val="007566F5"/>
    <w:rPr>
      <w:rFonts w:asciiTheme="majorHAnsi" w:eastAsiaTheme="majorEastAsia" w:hAnsiTheme="majorHAnsi" w:cstheme="majorBidi"/>
      <w:i/>
      <w:iCs/>
      <w:sz w:val="21"/>
      <w:szCs w:val="21"/>
      <w:lang w:val="en-US"/>
    </w:rPr>
  </w:style>
  <w:style w:type="character" w:customStyle="1" w:styleId="P-Bold">
    <w:name w:val="P - Bold"/>
    <w:uiPriority w:val="1"/>
    <w:qFormat/>
    <w:rsid w:val="007566F5"/>
    <w:rPr>
      <w:rFonts w:ascii="Arial" w:hAnsi="Arial"/>
      <w:b/>
      <w:sz w:val="22"/>
      <w:bdr w:val="none" w:sz="0" w:space="0" w:color="auto"/>
      <w:shd w:val="clear" w:color="auto" w:fill="73FDD6"/>
    </w:rPr>
  </w:style>
  <w:style w:type="paragraph" w:customStyle="1" w:styleId="P-Callout">
    <w:name w:val="P - Callout"/>
    <w:basedOn w:val="Normal"/>
    <w:next w:val="Normal"/>
    <w:qFormat/>
    <w:rsid w:val="007566F5"/>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7566F5"/>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7566F5"/>
    <w:pPr>
      <w:numPr>
        <w:numId w:val="2"/>
      </w:numPr>
      <w:spacing w:before="160" w:line="300" w:lineRule="auto"/>
    </w:pPr>
    <w:rPr>
      <w:rFonts w:eastAsia="Arial"/>
      <w:lang w:val="en"/>
    </w:rPr>
  </w:style>
  <w:style w:type="paragraph" w:customStyle="1" w:styleId="L-Bullets">
    <w:name w:val="L - Bullets"/>
    <w:basedOn w:val="Normal"/>
    <w:qFormat/>
    <w:rsid w:val="007566F5"/>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7566F5"/>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7566F5"/>
    <w:rPr>
      <w:rFonts w:ascii="Arial" w:hAnsi="Arial"/>
      <w:i/>
      <w:color w:val="auto"/>
      <w:sz w:val="22"/>
      <w:bdr w:val="none" w:sz="0" w:space="0" w:color="auto"/>
      <w:shd w:val="clear" w:color="auto" w:fill="FFFC00"/>
    </w:rPr>
  </w:style>
  <w:style w:type="character" w:customStyle="1" w:styleId="P-Code">
    <w:name w:val="P - Code"/>
    <w:uiPriority w:val="1"/>
    <w:qFormat/>
    <w:rsid w:val="007566F5"/>
    <w:rPr>
      <w:rFonts w:ascii="Courier" w:hAnsi="Courier"/>
      <w:sz w:val="22"/>
      <w:bdr w:val="none" w:sz="0" w:space="0" w:color="auto"/>
      <w:shd w:val="clear" w:color="auto" w:fill="D5FC79"/>
    </w:rPr>
  </w:style>
  <w:style w:type="paragraph" w:customStyle="1" w:styleId="H1-Section">
    <w:name w:val="H1 - Section"/>
    <w:basedOn w:val="Heading1"/>
    <w:next w:val="Normal"/>
    <w:qFormat/>
    <w:rsid w:val="007566F5"/>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7566F5"/>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7566F5"/>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7566F5"/>
    <w:pPr>
      <w:spacing w:before="120" w:after="120" w:line="259" w:lineRule="auto"/>
    </w:pPr>
    <w:rPr>
      <w:rFonts w:eastAsia="Arial"/>
      <w:lang w:val="en"/>
    </w:rPr>
  </w:style>
  <w:style w:type="paragraph" w:customStyle="1" w:styleId="H3-Subheading">
    <w:name w:val="H3 - Subheading"/>
    <w:basedOn w:val="Heading3"/>
    <w:next w:val="Normal"/>
    <w:qFormat/>
    <w:rsid w:val="007566F5"/>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7566F5"/>
    <w:pPr>
      <w:spacing w:before="120" w:after="240"/>
      <w:jc w:val="center"/>
    </w:pPr>
    <w:rPr>
      <w:rFonts w:eastAsia="Arial"/>
      <w:b/>
      <w:color w:val="FF0000"/>
      <w:sz w:val="20"/>
      <w:lang w:val="en"/>
    </w:rPr>
  </w:style>
  <w:style w:type="paragraph" w:customStyle="1" w:styleId="SC-Heading">
    <w:name w:val="SC - Heading"/>
    <w:next w:val="H1-Section"/>
    <w:qFormat/>
    <w:rsid w:val="007566F5"/>
    <w:pPr>
      <w:spacing w:before="240" w:after="240"/>
    </w:pPr>
    <w:rPr>
      <w:rFonts w:eastAsiaTheme="majorEastAsia" w:cstheme="majorBidi"/>
      <w:b/>
      <w:iCs/>
      <w:color w:val="FF0000"/>
      <w:sz w:val="24"/>
      <w:lang w:val="en"/>
    </w:rPr>
  </w:style>
  <w:style w:type="paragraph" w:customStyle="1" w:styleId="SC-Link">
    <w:name w:val="SC - Link"/>
    <w:qFormat/>
    <w:rsid w:val="007566F5"/>
    <w:pPr>
      <w:spacing w:before="200" w:after="240"/>
    </w:pPr>
    <w:rPr>
      <w:rFonts w:eastAsiaTheme="majorEastAsia" w:cstheme="majorBidi"/>
      <w:b/>
      <w:color w:val="00B050"/>
      <w:szCs w:val="21"/>
      <w:lang w:val="en"/>
    </w:rPr>
  </w:style>
  <w:style w:type="paragraph" w:customStyle="1" w:styleId="P-Source">
    <w:name w:val="P - Source"/>
    <w:qFormat/>
    <w:rsid w:val="007566F5"/>
    <w:pPr>
      <w:shd w:val="solid" w:color="auto" w:fill="auto"/>
    </w:pPr>
    <w:rPr>
      <w:rFonts w:ascii="Courier" w:eastAsia="Arial" w:hAnsi="Courier" w:cs="Consolas"/>
      <w:szCs w:val="21"/>
      <w:lang w:val="en"/>
    </w:rPr>
  </w:style>
  <w:style w:type="paragraph" w:customStyle="1" w:styleId="L-Regular">
    <w:name w:val="L - Regular"/>
    <w:basedOn w:val="L-Numbers"/>
    <w:qFormat/>
    <w:rsid w:val="007566F5"/>
    <w:pPr>
      <w:numPr>
        <w:numId w:val="0"/>
      </w:numPr>
      <w:ind w:left="720"/>
    </w:pPr>
  </w:style>
  <w:style w:type="paragraph" w:customStyle="1" w:styleId="L-Source">
    <w:name w:val="L - Source"/>
    <w:basedOn w:val="P-Source"/>
    <w:rsid w:val="007566F5"/>
    <w:pPr>
      <w:shd w:val="pct50" w:color="D9E2F3" w:themeColor="accent1" w:themeTint="33" w:fill="auto"/>
      <w:ind w:left="720"/>
    </w:pPr>
  </w:style>
  <w:style w:type="table" w:styleId="TableGrid">
    <w:name w:val="Table Grid"/>
    <w:basedOn w:val="TableNormal"/>
    <w:uiPriority w:val="39"/>
    <w:rsid w:val="007566F5"/>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7566F5"/>
    <w:rPr>
      <w:rFonts w:ascii="Courier" w:hAnsi="Courier"/>
      <w:b/>
      <w:bdr w:val="none" w:sz="0" w:space="0" w:color="auto"/>
      <w:shd w:val="clear" w:color="auto" w:fill="F4D3D2"/>
    </w:rPr>
  </w:style>
  <w:style w:type="paragraph" w:customStyle="1" w:styleId="SC-Source">
    <w:name w:val="SC - Source"/>
    <w:basedOn w:val="P-Source"/>
    <w:qFormat/>
    <w:rsid w:val="007566F5"/>
    <w:pPr>
      <w:shd w:val="pct50" w:color="D9E2F3" w:themeColor="accent1" w:themeTint="33" w:fill="auto"/>
    </w:pPr>
  </w:style>
  <w:style w:type="paragraph" w:customStyle="1" w:styleId="SP-Editorial">
    <w:name w:val="SP - Editorial"/>
    <w:next w:val="P-Regular"/>
    <w:qFormat/>
    <w:rsid w:val="007566F5"/>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7566F5"/>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7566F5"/>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7566F5"/>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566F5"/>
    <w:rPr>
      <w:color w:val="0000FF"/>
      <w:u w:val="single"/>
    </w:rPr>
  </w:style>
  <w:style w:type="character" w:styleId="UnresolvedMention">
    <w:name w:val="Unresolved Mention"/>
    <w:basedOn w:val="DefaultParagraphFont"/>
    <w:uiPriority w:val="99"/>
    <w:semiHidden/>
    <w:unhideWhenUsed/>
    <w:rsid w:val="00867BFE"/>
    <w:rPr>
      <w:color w:val="605E5C"/>
      <w:shd w:val="clear" w:color="auto" w:fill="E1DFDD"/>
    </w:rPr>
  </w:style>
  <w:style w:type="character" w:styleId="FollowedHyperlink">
    <w:name w:val="FollowedHyperlink"/>
    <w:basedOn w:val="DefaultParagraphFont"/>
    <w:uiPriority w:val="99"/>
    <w:semiHidden/>
    <w:rsid w:val="00767BA9"/>
    <w:rPr>
      <w:color w:val="954F72" w:themeColor="followedHyperlink"/>
      <w:u w:val="single"/>
    </w:rPr>
  </w:style>
  <w:style w:type="paragraph" w:styleId="ListParagraph">
    <w:name w:val="List Paragraph"/>
    <w:basedOn w:val="Normal"/>
    <w:uiPriority w:val="34"/>
    <w:semiHidden/>
    <w:qFormat/>
    <w:rsid w:val="00DB4088"/>
    <w:pPr>
      <w:ind w:left="720"/>
      <w:contextualSpacing/>
    </w:pPr>
  </w:style>
  <w:style w:type="paragraph" w:styleId="Caption">
    <w:name w:val="caption"/>
    <w:basedOn w:val="Normal"/>
    <w:next w:val="Normal"/>
    <w:uiPriority w:val="35"/>
    <w:unhideWhenUsed/>
    <w:qFormat/>
    <w:rsid w:val="004F0415"/>
    <w:pPr>
      <w:spacing w:after="200"/>
    </w:pPr>
    <w:rPr>
      <w:i/>
      <w:iCs/>
      <w:color w:val="44546A" w:themeColor="text2"/>
      <w:sz w:val="18"/>
      <w:szCs w:val="18"/>
    </w:rPr>
  </w:style>
  <w:style w:type="paragraph" w:customStyle="1" w:styleId="L2-Bullets">
    <w:name w:val="L2 - Bullets"/>
    <w:basedOn w:val="L-Bullets"/>
    <w:qFormat/>
    <w:rsid w:val="007566F5"/>
    <w:pPr>
      <w:numPr>
        <w:numId w:val="6"/>
      </w:numPr>
      <w:ind w:left="1080"/>
    </w:pPr>
  </w:style>
  <w:style w:type="paragraph" w:customStyle="1" w:styleId="L3-Bullets">
    <w:name w:val="L3 - Bullets"/>
    <w:basedOn w:val="L2-Bullets"/>
    <w:qFormat/>
    <w:rsid w:val="007566F5"/>
    <w:pPr>
      <w:numPr>
        <w:numId w:val="7"/>
      </w:numPr>
      <w:ind w:left="1434" w:hanging="357"/>
    </w:pPr>
  </w:style>
  <w:style w:type="paragraph" w:customStyle="1" w:styleId="L2-Numbers">
    <w:name w:val="L2 - Numbers"/>
    <w:basedOn w:val="L-Numbers"/>
    <w:qFormat/>
    <w:rsid w:val="007566F5"/>
    <w:pPr>
      <w:numPr>
        <w:numId w:val="9"/>
      </w:numPr>
    </w:pPr>
  </w:style>
  <w:style w:type="paragraph" w:customStyle="1" w:styleId="L2-Alphabets">
    <w:name w:val="L2 - Alphabets"/>
    <w:basedOn w:val="L-Numbers"/>
    <w:qFormat/>
    <w:rsid w:val="007566F5"/>
    <w:pPr>
      <w:numPr>
        <w:numId w:val="5"/>
      </w:numPr>
    </w:pPr>
  </w:style>
  <w:style w:type="paragraph" w:customStyle="1" w:styleId="L3-Numbers">
    <w:name w:val="L3 - Numbers"/>
    <w:basedOn w:val="L2-Numbers"/>
    <w:qFormat/>
    <w:rsid w:val="007566F5"/>
    <w:pPr>
      <w:numPr>
        <w:numId w:val="4"/>
      </w:numPr>
      <w:tabs>
        <w:tab w:val="num" w:pos="360"/>
      </w:tabs>
      <w:ind w:left="1435" w:hanging="244"/>
    </w:pPr>
  </w:style>
  <w:style w:type="paragraph" w:customStyle="1" w:styleId="IMG-Figure">
    <w:name w:val="IMG - Figure"/>
    <w:basedOn w:val="P-Regular"/>
    <w:qFormat/>
    <w:rsid w:val="007566F5"/>
    <w:pPr>
      <w:jc w:val="center"/>
    </w:pPr>
    <w:rPr>
      <w:rFonts w:eastAsia="Times New Roman" w:cs="Times New Roman"/>
      <w:szCs w:val="20"/>
    </w:rPr>
  </w:style>
  <w:style w:type="paragraph" w:styleId="Revision">
    <w:name w:val="Revision"/>
    <w:hidden/>
    <w:uiPriority w:val="99"/>
    <w:semiHidden/>
    <w:rsid w:val="009C6647"/>
    <w:pPr>
      <w:spacing w:after="0" w:line="240" w:lineRule="auto"/>
    </w:pPr>
    <w:rPr>
      <w:lang w:val="en-US"/>
    </w:rPr>
  </w:style>
  <w:style w:type="character" w:styleId="CommentReference">
    <w:name w:val="annotation reference"/>
    <w:basedOn w:val="DefaultParagraphFont"/>
    <w:uiPriority w:val="99"/>
    <w:semiHidden/>
    <w:unhideWhenUsed/>
    <w:rsid w:val="007566F5"/>
    <w:rPr>
      <w:sz w:val="16"/>
      <w:szCs w:val="16"/>
    </w:rPr>
  </w:style>
  <w:style w:type="paragraph" w:styleId="CommentText">
    <w:name w:val="annotation text"/>
    <w:basedOn w:val="Normal"/>
    <w:link w:val="CommentTextChar"/>
    <w:uiPriority w:val="99"/>
    <w:semiHidden/>
    <w:unhideWhenUsed/>
    <w:rsid w:val="007566F5"/>
    <w:pPr>
      <w:spacing w:line="240" w:lineRule="auto"/>
    </w:pPr>
    <w:rPr>
      <w:sz w:val="20"/>
      <w:szCs w:val="20"/>
    </w:rPr>
  </w:style>
  <w:style w:type="character" w:customStyle="1" w:styleId="CommentTextChar">
    <w:name w:val="Comment Text Char"/>
    <w:basedOn w:val="DefaultParagraphFont"/>
    <w:link w:val="CommentText"/>
    <w:uiPriority w:val="99"/>
    <w:semiHidden/>
    <w:rsid w:val="007566F5"/>
    <w:rPr>
      <w:sz w:val="20"/>
      <w:szCs w:val="20"/>
      <w:lang w:val="en-US"/>
    </w:rPr>
  </w:style>
  <w:style w:type="paragraph" w:styleId="CommentSubject">
    <w:name w:val="annotation subject"/>
    <w:basedOn w:val="CommentText"/>
    <w:next w:val="CommentText"/>
    <w:link w:val="CommentSubjectChar"/>
    <w:uiPriority w:val="99"/>
    <w:semiHidden/>
    <w:unhideWhenUsed/>
    <w:rsid w:val="007566F5"/>
    <w:rPr>
      <w:b/>
      <w:bCs/>
    </w:rPr>
  </w:style>
  <w:style w:type="character" w:customStyle="1" w:styleId="CommentSubjectChar">
    <w:name w:val="Comment Subject Char"/>
    <w:basedOn w:val="CommentTextChar"/>
    <w:link w:val="CommentSubject"/>
    <w:uiPriority w:val="99"/>
    <w:semiHidden/>
    <w:rsid w:val="007566F5"/>
    <w:rPr>
      <w:b/>
      <w:bCs/>
      <w:sz w:val="20"/>
      <w:szCs w:val="20"/>
      <w:lang w:val="en-US"/>
    </w:rPr>
  </w:style>
  <w:style w:type="character" w:customStyle="1" w:styleId="normaltextrun">
    <w:name w:val="normaltextrun"/>
    <w:basedOn w:val="DefaultParagraphFont"/>
    <w:rsid w:val="008F5D4A"/>
  </w:style>
  <w:style w:type="character" w:customStyle="1" w:styleId="eop">
    <w:name w:val="eop"/>
    <w:basedOn w:val="DefaultParagraphFont"/>
    <w:rsid w:val="008F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7829">
      <w:bodyDiv w:val="1"/>
      <w:marLeft w:val="0"/>
      <w:marRight w:val="0"/>
      <w:marTop w:val="0"/>
      <w:marBottom w:val="0"/>
      <w:divBdr>
        <w:top w:val="none" w:sz="0" w:space="0" w:color="auto"/>
        <w:left w:val="none" w:sz="0" w:space="0" w:color="auto"/>
        <w:bottom w:val="none" w:sz="0" w:space="0" w:color="auto"/>
        <w:right w:val="none" w:sz="0" w:space="0" w:color="auto"/>
      </w:divBdr>
    </w:div>
    <w:div w:id="529489341">
      <w:bodyDiv w:val="1"/>
      <w:marLeft w:val="0"/>
      <w:marRight w:val="0"/>
      <w:marTop w:val="0"/>
      <w:marBottom w:val="0"/>
      <w:divBdr>
        <w:top w:val="none" w:sz="0" w:space="0" w:color="auto"/>
        <w:left w:val="none" w:sz="0" w:space="0" w:color="auto"/>
        <w:bottom w:val="none" w:sz="0" w:space="0" w:color="auto"/>
        <w:right w:val="none" w:sz="0" w:space="0" w:color="auto"/>
      </w:divBdr>
    </w:div>
    <w:div w:id="765034008">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ultan-chand.com/download/Pythonsupplement.pdf" TargetMode="External"/><Relationship Id="rId1" Type="http://schemas.openxmlformats.org/officeDocument/2006/relationships/hyperlink" Target="https://janet-panic.com/what-is-function-of-physical-laye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package" Target="embeddings/Microsoft_Visio_Drawing.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nakKulkarni\OneDrive%20-%20Packt\Desktop\Week%201%20Tasks\Word%20Templates%20&amp;%20Styles\Chapter%20Template%20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c2c6fd41b6da2cb20ca1f6c094bb94e">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b1d797e3346098c94cc735f24a481f8f"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Finalization Star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Draft Submission</AssetStage>
    <NoteforSelf xmlns="f4287df7-c0e0-444d-ba8d-6c830a3079b3" xsi:nil="true"/>
    <PageCount xmlns="f4287df7-c0e0-444d-ba8d-6c830a3079b3">17</PageCount>
    <Category xmlns="f4287df7-c0e0-444d-ba8d-6c830a3079b3" xsi:nil="true"/>
    <PlagiarismOriginality xmlns="f4287df7-c0e0-444d-ba8d-6c830a307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2.xml><?xml version="1.0" encoding="utf-8"?>
<ds:datastoreItem xmlns:ds="http://schemas.openxmlformats.org/officeDocument/2006/customXml" ds:itemID="{60E435F7-6FB3-4E2C-8A24-24130509F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4.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C:\Users\RounakKulkarni\OneDrive - Packt\Desktop\Week 1 Tasks\Word Templates &amp; Styles\Chapter Template New.dotx</Template>
  <TotalTime>3</TotalTime>
  <Pages>18</Pages>
  <Words>4984</Words>
  <Characters>28415</Characters>
  <Application>Microsoft Office Word</Application>
  <DocSecurity>2</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Chris Woodruff</cp:lastModifiedBy>
  <cp:revision>3</cp:revision>
  <dcterms:created xsi:type="dcterms:W3CDTF">2023-09-11T11:37:00Z</dcterms:created>
  <dcterms:modified xsi:type="dcterms:W3CDTF">2023-09-11T14:51:00Z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GrammarlyDocumentId">
    <vt:lpwstr>c0d3d7e611c55a141fdc968dd65fef53e5da2f1d6a5ac1a36e72b9a8d6713049</vt:lpwstr>
  </property>
</Properties>
</file>