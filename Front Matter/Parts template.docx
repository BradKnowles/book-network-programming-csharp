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24FC" w14:textId="0BB16955" w:rsidR="00775132" w:rsidRDefault="006C6666" w:rsidP="006C6666">
      <w:pPr>
        <w:pStyle w:val="H1-Chapter"/>
        <w:rPr>
          <w:lang w:val="en-IN"/>
        </w:rPr>
      </w:pPr>
      <w:del w:id="0" w:author="Sean Lobo" w:date="2022-12-23T12:20:00Z">
        <w:r w:rsidDel="005168C3">
          <w:rPr>
            <w:lang w:val="en-IN"/>
          </w:rPr>
          <w:delText>Section</w:delText>
        </w:r>
        <w:r w:rsidR="009806F4" w:rsidDel="005168C3">
          <w:rPr>
            <w:lang w:val="en-IN"/>
          </w:rPr>
          <w:delText xml:space="preserve"> </w:delText>
        </w:r>
      </w:del>
      <w:ins w:id="1" w:author="Sean Lobo" w:date="2022-12-23T12:20:00Z">
        <w:r w:rsidR="005168C3">
          <w:rPr>
            <w:lang w:val="en-IN"/>
          </w:rPr>
          <w:t>Part</w:t>
        </w:r>
        <w:r w:rsidR="005168C3">
          <w:rPr>
            <w:lang w:val="en-IN"/>
          </w:rPr>
          <w:t xml:space="preserve"> </w:t>
        </w:r>
      </w:ins>
      <w:r w:rsidR="004F63C5">
        <w:rPr>
          <w:lang w:val="en-IN"/>
        </w:rPr>
        <w:t>Number</w:t>
      </w:r>
      <w:r w:rsidR="009806F4">
        <w:rPr>
          <w:lang w:val="en-IN"/>
        </w:rPr>
        <w:t xml:space="preserve">: </w:t>
      </w:r>
      <w:del w:id="2" w:author="Sean Lobo" w:date="2022-12-23T12:20:00Z">
        <w:r w:rsidR="004F63C5" w:rsidDel="005168C3">
          <w:rPr>
            <w:lang w:val="en-IN"/>
          </w:rPr>
          <w:delText xml:space="preserve">Section </w:delText>
        </w:r>
      </w:del>
      <w:ins w:id="3" w:author="Sean Lobo" w:date="2022-12-23T12:20:00Z">
        <w:r w:rsidR="005168C3">
          <w:rPr>
            <w:lang w:val="en-IN"/>
          </w:rPr>
          <w:t>Part</w:t>
        </w:r>
        <w:r w:rsidR="005168C3">
          <w:rPr>
            <w:lang w:val="en-IN"/>
          </w:rPr>
          <w:t xml:space="preserve"> </w:t>
        </w:r>
      </w:ins>
      <w:r w:rsidR="004F63C5">
        <w:rPr>
          <w:lang w:val="en-IN"/>
        </w:rPr>
        <w:t>Name</w:t>
      </w:r>
    </w:p>
    <w:p w14:paraId="7F597829" w14:textId="1A364DAD" w:rsidR="0009745C" w:rsidRPr="00616B11" w:rsidRDefault="006B0D34" w:rsidP="00616B11">
      <w:pPr>
        <w:pStyle w:val="P-Regular"/>
      </w:pPr>
      <w:r>
        <w:t xml:space="preserve">//Introduction </w:t>
      </w:r>
      <w:del w:id="4" w:author="Sean Lobo" w:date="2022-12-23T12:20:00Z">
        <w:r w:rsidDel="005168C3">
          <w:delText xml:space="preserve">for </w:delText>
        </w:r>
      </w:del>
      <w:ins w:id="5" w:author="Sean Lobo" w:date="2022-12-23T12:20:00Z">
        <w:r w:rsidR="005168C3">
          <w:t>to</w:t>
        </w:r>
        <w:r w:rsidR="005168C3">
          <w:t xml:space="preserve"> </w:t>
        </w:r>
      </w:ins>
      <w:r>
        <w:t xml:space="preserve">the </w:t>
      </w:r>
      <w:del w:id="6" w:author="Sean Lobo" w:date="2022-12-23T12:20:00Z">
        <w:r w:rsidDel="005168C3">
          <w:delText>section</w:delText>
        </w:r>
      </w:del>
      <w:ins w:id="7" w:author="Sean Lobo" w:date="2022-12-23T12:20:00Z">
        <w:r w:rsidR="005168C3">
          <w:t>part</w:t>
        </w:r>
      </w:ins>
    </w:p>
    <w:p w14:paraId="15209B2D" w14:textId="082D9685" w:rsidR="009806F4" w:rsidRDefault="005D7221" w:rsidP="009806F4">
      <w:pPr>
        <w:pStyle w:val="P-Regular"/>
        <w:rPr>
          <w:lang w:val="en-IN"/>
        </w:rPr>
      </w:pPr>
      <w:r>
        <w:rPr>
          <w:lang w:val="en-IN"/>
        </w:rPr>
        <w:t xml:space="preserve">This </w:t>
      </w:r>
      <w:del w:id="8" w:author="Sean Lobo" w:date="2022-12-23T12:20:00Z">
        <w:r w:rsidDel="005168C3">
          <w:rPr>
            <w:lang w:val="en-IN"/>
          </w:rPr>
          <w:delText xml:space="preserve">section </w:delText>
        </w:r>
      </w:del>
      <w:ins w:id="9" w:author="Sean Lobo" w:date="2022-12-23T12:20:00Z">
        <w:r w:rsidR="005168C3">
          <w:rPr>
            <w:lang w:val="en-IN"/>
          </w:rPr>
          <w:t>part</w:t>
        </w:r>
        <w:r w:rsidR="005168C3">
          <w:rPr>
            <w:lang w:val="en-IN"/>
          </w:rPr>
          <w:t xml:space="preserve"> </w:t>
        </w:r>
      </w:ins>
      <w:r>
        <w:rPr>
          <w:lang w:val="en-IN"/>
        </w:rPr>
        <w:t xml:space="preserve">has the following </w:t>
      </w:r>
      <w:r w:rsidR="0009114A">
        <w:rPr>
          <w:lang w:val="en-IN"/>
        </w:rPr>
        <w:t>chapters</w:t>
      </w:r>
      <w:r>
        <w:rPr>
          <w:lang w:val="en-IN"/>
        </w:rPr>
        <w:t>:</w:t>
      </w:r>
    </w:p>
    <w:p w14:paraId="51BF2FD8" w14:textId="02AC94DC" w:rsidR="0009745C" w:rsidRDefault="0009745C" w:rsidP="0009745C">
      <w:pPr>
        <w:pStyle w:val="L-Bullets"/>
      </w:pPr>
      <w:r w:rsidRPr="00616B11">
        <w:rPr>
          <w:rStyle w:val="P-Italics"/>
        </w:rPr>
        <w:t>Chapter 1</w:t>
      </w:r>
      <w:r>
        <w:t xml:space="preserve">, </w:t>
      </w:r>
      <w:r w:rsidR="006B0D34">
        <w:rPr>
          <w:rStyle w:val="P-Italics"/>
        </w:rPr>
        <w:t xml:space="preserve">Chapter </w:t>
      </w:r>
      <w:ins w:id="10" w:author="Sean Lobo" w:date="2022-12-23T12:20:00Z">
        <w:r w:rsidR="005168C3">
          <w:rPr>
            <w:rStyle w:val="P-Italics"/>
          </w:rPr>
          <w:t>N</w:t>
        </w:r>
      </w:ins>
      <w:del w:id="11" w:author="Sean Lobo" w:date="2022-12-23T12:20:00Z">
        <w:r w:rsidR="006B0D34" w:rsidDel="005168C3">
          <w:rPr>
            <w:rStyle w:val="P-Italics"/>
          </w:rPr>
          <w:delText>n</w:delText>
        </w:r>
      </w:del>
      <w:r w:rsidR="006B0D34">
        <w:rPr>
          <w:rStyle w:val="P-Italics"/>
        </w:rPr>
        <w:t>ame</w:t>
      </w:r>
    </w:p>
    <w:p w14:paraId="7D599F09" w14:textId="0AC298F6" w:rsidR="005D7221" w:rsidRPr="00E55134" w:rsidRDefault="0009745C" w:rsidP="0009745C">
      <w:pPr>
        <w:pStyle w:val="L-Bullets"/>
        <w:rPr>
          <w:rStyle w:val="P-Italics"/>
          <w:rFonts w:asciiTheme="minorHAnsi" w:hAnsiTheme="minorHAnsi"/>
          <w:i w:val="0"/>
          <w:shd w:val="clear" w:color="auto" w:fill="auto"/>
        </w:rPr>
      </w:pPr>
      <w:r w:rsidRPr="00616B11">
        <w:rPr>
          <w:rStyle w:val="P-Italics"/>
        </w:rPr>
        <w:t>Chapter 2</w:t>
      </w:r>
      <w:r>
        <w:t xml:space="preserve">, </w:t>
      </w:r>
      <w:r w:rsidR="006B0D34">
        <w:rPr>
          <w:rStyle w:val="P-Italics"/>
        </w:rPr>
        <w:t xml:space="preserve">Chapter </w:t>
      </w:r>
      <w:del w:id="12" w:author="Sean Lobo" w:date="2022-12-23T12:21:00Z">
        <w:r w:rsidR="006B0D34" w:rsidDel="005168C3">
          <w:rPr>
            <w:rStyle w:val="P-Italics"/>
          </w:rPr>
          <w:delText>n</w:delText>
        </w:r>
      </w:del>
      <w:ins w:id="13" w:author="Sean Lobo" w:date="2022-12-23T12:21:00Z">
        <w:r w:rsidR="005168C3">
          <w:rPr>
            <w:rStyle w:val="P-Italics"/>
          </w:rPr>
          <w:t>N</w:t>
        </w:r>
      </w:ins>
      <w:r w:rsidR="006B0D34">
        <w:rPr>
          <w:rStyle w:val="P-Italics"/>
        </w:rPr>
        <w:t>ame</w:t>
      </w:r>
    </w:p>
    <w:p w14:paraId="00824D8B" w14:textId="0879FC81" w:rsidR="006B0D34" w:rsidRPr="00E55134" w:rsidRDefault="006B0D34" w:rsidP="0009745C">
      <w:pPr>
        <w:pStyle w:val="L-Bullets"/>
        <w:rPr>
          <w:rStyle w:val="P-Italics"/>
          <w:rFonts w:asciiTheme="minorHAnsi" w:hAnsiTheme="minorHAnsi"/>
          <w:i w:val="0"/>
          <w:shd w:val="clear" w:color="auto" w:fill="auto"/>
        </w:rPr>
      </w:pPr>
      <w:r>
        <w:rPr>
          <w:rStyle w:val="P-Italics"/>
        </w:rPr>
        <w:t>…</w:t>
      </w:r>
    </w:p>
    <w:p w14:paraId="4AD889A0" w14:textId="4F8D5DEF" w:rsidR="006B0D34" w:rsidRPr="00E55134" w:rsidRDefault="006B0D34" w:rsidP="0009745C">
      <w:pPr>
        <w:pStyle w:val="L-Bullets"/>
        <w:rPr>
          <w:rStyle w:val="P-Italics"/>
          <w:rFonts w:asciiTheme="minorHAnsi" w:hAnsiTheme="minorHAnsi"/>
          <w:i w:val="0"/>
          <w:shd w:val="clear" w:color="auto" w:fill="auto"/>
        </w:rPr>
      </w:pPr>
      <w:r>
        <w:rPr>
          <w:rStyle w:val="P-Italics"/>
        </w:rPr>
        <w:t>…</w:t>
      </w:r>
    </w:p>
    <w:p w14:paraId="7D597C20" w14:textId="7D0D0AF1" w:rsidR="006B0D34" w:rsidRDefault="006B0D34" w:rsidP="0009745C">
      <w:pPr>
        <w:pStyle w:val="L-Bullets"/>
      </w:pPr>
      <w:r>
        <w:rPr>
          <w:rStyle w:val="P-Italics"/>
        </w:rPr>
        <w:t>…</w:t>
      </w:r>
    </w:p>
    <w:sectPr w:rsidR="006B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1141770424">
    <w:abstractNumId w:val="2"/>
  </w:num>
  <w:num w:numId="2" w16cid:durableId="443035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130184">
    <w:abstractNumId w:val="4"/>
  </w:num>
  <w:num w:numId="4" w16cid:durableId="795684540">
    <w:abstractNumId w:val="0"/>
  </w:num>
  <w:num w:numId="5" w16cid:durableId="2073963946">
    <w:abstractNumId w:val="1"/>
  </w:num>
  <w:num w:numId="6" w16cid:durableId="1634678724">
    <w:abstractNumId w:val="5"/>
  </w:num>
  <w:num w:numId="7" w16cid:durableId="2015641486">
    <w:abstractNumId w:val="6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Lobo">
    <w15:presenceInfo w15:providerId="AD" w15:userId="S::seanl@packt.com::024be137-8a9e-4599-a330-1a68d9017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IDEaaGpqZmSjpKwanFxZn5eSAFhia1ABoKRuotAAAA"/>
  </w:docVars>
  <w:rsids>
    <w:rsidRoot w:val="00431459"/>
    <w:rsid w:val="00002C84"/>
    <w:rsid w:val="0009114A"/>
    <w:rsid w:val="0009745C"/>
    <w:rsid w:val="000F70FC"/>
    <w:rsid w:val="001226CD"/>
    <w:rsid w:val="001D3ACA"/>
    <w:rsid w:val="001E5E8D"/>
    <w:rsid w:val="00216D3C"/>
    <w:rsid w:val="002839DB"/>
    <w:rsid w:val="00325C68"/>
    <w:rsid w:val="003376AB"/>
    <w:rsid w:val="003C1020"/>
    <w:rsid w:val="003C4A2E"/>
    <w:rsid w:val="00431459"/>
    <w:rsid w:val="00436096"/>
    <w:rsid w:val="00441F6E"/>
    <w:rsid w:val="00445325"/>
    <w:rsid w:val="00472096"/>
    <w:rsid w:val="004A44F6"/>
    <w:rsid w:val="004C2213"/>
    <w:rsid w:val="004F63C5"/>
    <w:rsid w:val="00502D95"/>
    <w:rsid w:val="005168C3"/>
    <w:rsid w:val="005855C8"/>
    <w:rsid w:val="00586004"/>
    <w:rsid w:val="005D7221"/>
    <w:rsid w:val="00616B11"/>
    <w:rsid w:val="00631994"/>
    <w:rsid w:val="006B0D34"/>
    <w:rsid w:val="006C6666"/>
    <w:rsid w:val="00707ABB"/>
    <w:rsid w:val="00775132"/>
    <w:rsid w:val="007822B2"/>
    <w:rsid w:val="00876CD9"/>
    <w:rsid w:val="0089107A"/>
    <w:rsid w:val="008B7105"/>
    <w:rsid w:val="008C3F01"/>
    <w:rsid w:val="008F2932"/>
    <w:rsid w:val="00907C48"/>
    <w:rsid w:val="00923A5F"/>
    <w:rsid w:val="009806F4"/>
    <w:rsid w:val="009810E1"/>
    <w:rsid w:val="009A4550"/>
    <w:rsid w:val="009B2F34"/>
    <w:rsid w:val="009F6C3F"/>
    <w:rsid w:val="00A13CFC"/>
    <w:rsid w:val="00A55B15"/>
    <w:rsid w:val="00AC435D"/>
    <w:rsid w:val="00AF326B"/>
    <w:rsid w:val="00B329BC"/>
    <w:rsid w:val="00B747B8"/>
    <w:rsid w:val="00BC405E"/>
    <w:rsid w:val="00BE1E86"/>
    <w:rsid w:val="00C61CD7"/>
    <w:rsid w:val="00CD7005"/>
    <w:rsid w:val="00D74CE9"/>
    <w:rsid w:val="00DE7400"/>
    <w:rsid w:val="00DF7045"/>
    <w:rsid w:val="00E55134"/>
    <w:rsid w:val="00E823E1"/>
    <w:rsid w:val="00EC4540"/>
    <w:rsid w:val="00EE0440"/>
    <w:rsid w:val="00E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2D5F"/>
  <w15:chartTrackingRefBased/>
  <w15:docId w15:val="{D1230AA5-9164-4ACF-B088-5F2FCF8E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11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616B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6B1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6B1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16B11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616B11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616B1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616B11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16B11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16B11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6B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6B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6B1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616B1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16B1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6B1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16B1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1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616B1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616B11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616B1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616B11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616B11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616B1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616B1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616B1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616B1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616B1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616B1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616B11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616B1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616B1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616B1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616B1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616B1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616B1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616B1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616B1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616B1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616B1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616B1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616B1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616B1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616B1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16B1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7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22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221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21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09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-Bullets">
    <w:name w:val="L2 - Bullets"/>
    <w:basedOn w:val="L-Bullets"/>
    <w:qFormat/>
    <w:rsid w:val="00616B11"/>
    <w:pPr>
      <w:numPr>
        <w:numId w:val="6"/>
      </w:numPr>
      <w:ind w:left="1080"/>
    </w:pPr>
  </w:style>
  <w:style w:type="paragraph" w:customStyle="1" w:styleId="L3-Bullets">
    <w:name w:val="L3 - Bullets"/>
    <w:basedOn w:val="L2-Bullets"/>
    <w:qFormat/>
    <w:rsid w:val="00616B11"/>
    <w:pPr>
      <w:numPr>
        <w:numId w:val="7"/>
      </w:numPr>
      <w:ind w:left="1434" w:hanging="357"/>
    </w:pPr>
  </w:style>
  <w:style w:type="paragraph" w:customStyle="1" w:styleId="L2-Numbers">
    <w:name w:val="L2 - Numbers"/>
    <w:basedOn w:val="L-Numbers"/>
    <w:qFormat/>
    <w:rsid w:val="00616B11"/>
    <w:pPr>
      <w:numPr>
        <w:numId w:val="3"/>
      </w:numPr>
    </w:pPr>
  </w:style>
  <w:style w:type="paragraph" w:customStyle="1" w:styleId="L2-Alphabets">
    <w:name w:val="L2 - Alphabets"/>
    <w:basedOn w:val="L-Numbers"/>
    <w:qFormat/>
    <w:rsid w:val="00616B11"/>
    <w:pPr>
      <w:numPr>
        <w:numId w:val="5"/>
      </w:numPr>
    </w:pPr>
  </w:style>
  <w:style w:type="paragraph" w:customStyle="1" w:styleId="L3-Numbers">
    <w:name w:val="L3 - Numbers"/>
    <w:basedOn w:val="L2-Numbers"/>
    <w:qFormat/>
    <w:rsid w:val="00616B11"/>
    <w:pPr>
      <w:numPr>
        <w:numId w:val="4"/>
      </w:numPr>
      <w:tabs>
        <w:tab w:val="num" w:pos="360"/>
      </w:tabs>
      <w:ind w:left="1435" w:hanging="244"/>
    </w:pPr>
  </w:style>
  <w:style w:type="paragraph" w:styleId="Revision">
    <w:name w:val="Revision"/>
    <w:hidden/>
    <w:uiPriority w:val="99"/>
    <w:semiHidden/>
    <w:rsid w:val="006B0D3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alir\Downloads\Chapter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9" ma:contentTypeDescription="Create a new document." ma:contentTypeScope="" ma:versionID="3ede7700004296dd36248a88553de27a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8f8072579f0f934b9acaa5471eb7bc17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Book Clubb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6c9ed-2f7a-4860-bf57-8153ff3a210a" xsi:nil="true"/>
    <lcf76f155ced4ddcb4097134ff3c332f xmlns="f4287df7-c0e0-444d-ba8d-6c830a3079b3">
      <Terms xmlns="http://schemas.microsoft.com/office/infopath/2007/PartnerControls"/>
    </lcf76f155ced4ddcb4097134ff3c332f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Early_x0020_Access xmlns="f4287df7-c0e0-444d-ba8d-6c830a3079b3">false</Early_x0020_Access>
    <Editorial_x0020_Scor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PlagiarismOriginality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602A20E5-8790-4C74-801E-1785001335C5}"/>
</file>

<file path=customXml/itemProps2.xml><?xml version="1.0" encoding="utf-8"?>
<ds:datastoreItem xmlns:ds="http://schemas.openxmlformats.org/officeDocument/2006/customXml" ds:itemID="{D8509B7C-7E26-487F-9DE3-C036194DE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9220D-2123-4465-94A0-152A607DB3E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 (1)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Ruvika Rao</dc:creator>
  <cp:keywords/>
  <dc:description/>
  <cp:lastModifiedBy>Sean Lobo</cp:lastModifiedBy>
  <cp:revision>11</cp:revision>
  <dcterms:created xsi:type="dcterms:W3CDTF">2021-10-25T01:02:00Z</dcterms:created>
  <dcterms:modified xsi:type="dcterms:W3CDTF">2022-12-23T06:51:00Z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MediaServiceImageTags">
    <vt:lpwstr/>
  </property>
</Properties>
</file>