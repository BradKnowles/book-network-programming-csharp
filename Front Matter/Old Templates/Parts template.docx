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24FC" w14:textId="6C155F4F" w:rsidR="00775132" w:rsidRDefault="006C6666" w:rsidP="006C6666">
      <w:pPr>
        <w:pStyle w:val="H1-Chapter"/>
        <w:rPr>
          <w:lang w:val="en-IN"/>
        </w:rPr>
      </w:pPr>
      <w:del w:id="0" w:author="Ruvika Rao" w:date="2022-10-06T16:01:00Z">
        <w:r w:rsidDel="00D80282">
          <w:rPr>
            <w:lang w:val="en-IN"/>
          </w:rPr>
          <w:delText>Section</w:delText>
        </w:r>
        <w:r w:rsidR="009806F4" w:rsidDel="00D80282">
          <w:rPr>
            <w:lang w:val="en-IN"/>
          </w:rPr>
          <w:delText xml:space="preserve"> </w:delText>
        </w:r>
      </w:del>
      <w:ins w:id="1" w:author="Ruvika Rao" w:date="2022-10-06T16:01:00Z">
        <w:r w:rsidR="00D80282">
          <w:rPr>
            <w:lang w:val="en-IN"/>
          </w:rPr>
          <w:t>Part</w:t>
        </w:r>
        <w:r w:rsidR="00D80282">
          <w:rPr>
            <w:lang w:val="en-IN"/>
          </w:rPr>
          <w:t xml:space="preserve"> </w:t>
        </w:r>
      </w:ins>
      <w:r w:rsidR="004F63C5">
        <w:rPr>
          <w:lang w:val="en-IN"/>
        </w:rPr>
        <w:t>Number</w:t>
      </w:r>
      <w:r w:rsidR="009806F4">
        <w:rPr>
          <w:lang w:val="en-IN"/>
        </w:rPr>
        <w:t xml:space="preserve">: </w:t>
      </w:r>
      <w:del w:id="2" w:author="Ruvika Rao" w:date="2022-10-06T16:01:00Z">
        <w:r w:rsidR="004F63C5" w:rsidDel="00D80282">
          <w:rPr>
            <w:lang w:val="en-IN"/>
          </w:rPr>
          <w:delText xml:space="preserve">Section </w:delText>
        </w:r>
      </w:del>
      <w:proofErr w:type="spellStart"/>
      <w:ins w:id="3" w:author="Ruvika Rao" w:date="2022-10-06T16:01:00Z">
        <w:r w:rsidR="00D80282">
          <w:rPr>
            <w:lang w:val="en-IN"/>
          </w:rPr>
          <w:t>Part</w:t>
        </w:r>
      </w:ins>
      <w:r w:rsidR="004F63C5">
        <w:rPr>
          <w:lang w:val="en-IN"/>
        </w:rPr>
        <w:t>Name</w:t>
      </w:r>
      <w:proofErr w:type="spellEnd"/>
    </w:p>
    <w:p w14:paraId="7F597829" w14:textId="0FE00646" w:rsidR="0009745C" w:rsidRPr="00616B11" w:rsidRDefault="006B0D34" w:rsidP="00616B11">
      <w:pPr>
        <w:pStyle w:val="P-Regular"/>
      </w:pPr>
      <w:r>
        <w:t xml:space="preserve">//Introduction for the </w:t>
      </w:r>
      <w:del w:id="4" w:author="Ruvika Rao" w:date="2022-10-06T16:01:00Z">
        <w:r w:rsidDel="00D80282">
          <w:delText>section</w:delText>
        </w:r>
      </w:del>
      <w:ins w:id="5" w:author="Ruvika Rao" w:date="2022-10-06T16:01:00Z">
        <w:r w:rsidR="00D80282">
          <w:t>part</w:t>
        </w:r>
      </w:ins>
    </w:p>
    <w:p w14:paraId="15209B2D" w14:textId="67537273" w:rsidR="009806F4" w:rsidRDefault="005D7221" w:rsidP="009806F4">
      <w:pPr>
        <w:pStyle w:val="P-Regular"/>
        <w:rPr>
          <w:lang w:val="en-IN"/>
        </w:rPr>
      </w:pPr>
      <w:r>
        <w:rPr>
          <w:lang w:val="en-IN"/>
        </w:rPr>
        <w:t xml:space="preserve">This </w:t>
      </w:r>
      <w:del w:id="6" w:author="Ruvika Rao" w:date="2022-10-06T16:01:00Z">
        <w:r w:rsidDel="00D80282">
          <w:rPr>
            <w:lang w:val="en-IN"/>
          </w:rPr>
          <w:delText xml:space="preserve">section </w:delText>
        </w:r>
      </w:del>
      <w:ins w:id="7" w:author="Ruvika Rao" w:date="2022-10-06T16:01:00Z">
        <w:r w:rsidR="00D80282">
          <w:rPr>
            <w:lang w:val="en-IN"/>
          </w:rPr>
          <w:t>part</w:t>
        </w:r>
        <w:r w:rsidR="00D80282">
          <w:rPr>
            <w:lang w:val="en-IN"/>
          </w:rPr>
          <w:t xml:space="preserve"> </w:t>
        </w:r>
      </w:ins>
      <w:r>
        <w:rPr>
          <w:lang w:val="en-IN"/>
        </w:rPr>
        <w:t xml:space="preserve">has the following </w:t>
      </w:r>
      <w:r w:rsidR="0009114A">
        <w:rPr>
          <w:lang w:val="en-IN"/>
        </w:rPr>
        <w:t>chapters</w:t>
      </w:r>
      <w:r>
        <w:rPr>
          <w:lang w:val="en-IN"/>
        </w:rPr>
        <w:t>:</w:t>
      </w:r>
    </w:p>
    <w:p w14:paraId="51BF2FD8" w14:textId="77A5953D" w:rsidR="0009745C" w:rsidRDefault="0009745C" w:rsidP="0009745C">
      <w:pPr>
        <w:pStyle w:val="L-Bullets"/>
      </w:pPr>
      <w:r w:rsidRPr="00616B11">
        <w:rPr>
          <w:rStyle w:val="P-Italics"/>
        </w:rPr>
        <w:t>Chapter 1</w:t>
      </w:r>
      <w:r>
        <w:t xml:space="preserve">, </w:t>
      </w:r>
      <w:r w:rsidR="006B0D34">
        <w:rPr>
          <w:rStyle w:val="P-Italics"/>
        </w:rPr>
        <w:t>Chapter name</w:t>
      </w:r>
    </w:p>
    <w:p w14:paraId="7D599F09" w14:textId="265B4EA8" w:rsidR="005D7221" w:rsidRPr="00E55134" w:rsidRDefault="0009745C" w:rsidP="0009745C">
      <w:pPr>
        <w:pStyle w:val="L-Bullets"/>
        <w:rPr>
          <w:rStyle w:val="P-Italics"/>
          <w:rFonts w:asciiTheme="minorHAnsi" w:hAnsiTheme="minorHAnsi"/>
          <w:i w:val="0"/>
          <w:shd w:val="clear" w:color="auto" w:fill="auto"/>
        </w:rPr>
      </w:pPr>
      <w:r w:rsidRPr="00616B11">
        <w:rPr>
          <w:rStyle w:val="P-Italics"/>
        </w:rPr>
        <w:t>Chapter 2</w:t>
      </w:r>
      <w:r>
        <w:t xml:space="preserve">, </w:t>
      </w:r>
      <w:r w:rsidR="006B0D34">
        <w:rPr>
          <w:rStyle w:val="P-Italics"/>
        </w:rPr>
        <w:t>Chapter name</w:t>
      </w:r>
    </w:p>
    <w:p w14:paraId="00824D8B" w14:textId="0879FC81" w:rsidR="006B0D34" w:rsidRPr="00E55134" w:rsidRDefault="006B0D34" w:rsidP="0009745C">
      <w:pPr>
        <w:pStyle w:val="L-Bullets"/>
        <w:rPr>
          <w:rStyle w:val="P-Italics"/>
          <w:rFonts w:asciiTheme="minorHAnsi" w:hAnsiTheme="minorHAnsi"/>
          <w:i w:val="0"/>
          <w:shd w:val="clear" w:color="auto" w:fill="auto"/>
        </w:rPr>
      </w:pPr>
      <w:r>
        <w:rPr>
          <w:rStyle w:val="P-Italics"/>
        </w:rPr>
        <w:t>…</w:t>
      </w:r>
    </w:p>
    <w:p w14:paraId="4AD889A0" w14:textId="4F8D5DEF" w:rsidR="006B0D34" w:rsidRPr="00E55134" w:rsidRDefault="006B0D34" w:rsidP="0009745C">
      <w:pPr>
        <w:pStyle w:val="L-Bullets"/>
        <w:rPr>
          <w:rStyle w:val="P-Italics"/>
          <w:rFonts w:asciiTheme="minorHAnsi" w:hAnsiTheme="minorHAnsi"/>
          <w:i w:val="0"/>
          <w:shd w:val="clear" w:color="auto" w:fill="auto"/>
        </w:rPr>
      </w:pPr>
      <w:r>
        <w:rPr>
          <w:rStyle w:val="P-Italics"/>
        </w:rPr>
        <w:t>…</w:t>
      </w:r>
    </w:p>
    <w:p w14:paraId="7D597C20" w14:textId="7D0D0AF1" w:rsidR="006B0D34" w:rsidRDefault="006B0D34" w:rsidP="0009745C">
      <w:pPr>
        <w:pStyle w:val="L-Bullets"/>
      </w:pPr>
      <w:r>
        <w:rPr>
          <w:rStyle w:val="P-Italics"/>
        </w:rPr>
        <w:t>…</w:t>
      </w:r>
    </w:p>
    <w:sectPr w:rsidR="006B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718"/>
    <w:multiLevelType w:val="hybridMultilevel"/>
    <w:tmpl w:val="5D866C14"/>
    <w:lvl w:ilvl="0" w:tplc="80665334">
      <w:start w:val="1"/>
      <w:numFmt w:val="lowerRoman"/>
      <w:pStyle w:val="L3-Numbers"/>
      <w:lvlText w:val="%1."/>
      <w:lvlJc w:val="right"/>
      <w:pPr>
        <w:ind w:left="1551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1" w15:restartNumberingAfterBreak="0">
    <w:nsid w:val="2DAE380C"/>
    <w:multiLevelType w:val="hybridMultilevel"/>
    <w:tmpl w:val="3EBC1826"/>
    <w:lvl w:ilvl="0" w:tplc="A0C2BA5E">
      <w:start w:val="1"/>
      <w:numFmt w:val="upperLetter"/>
      <w:pStyle w:val="L2-Alphabets"/>
      <w:lvlText w:val="%1."/>
      <w:lvlJc w:val="left"/>
      <w:pPr>
        <w:ind w:left="104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751B3"/>
    <w:multiLevelType w:val="hybridMultilevel"/>
    <w:tmpl w:val="7D1AAC1C"/>
    <w:lvl w:ilvl="0" w:tplc="FB22DFFE">
      <w:start w:val="1"/>
      <w:numFmt w:val="upperRoman"/>
      <w:pStyle w:val="L2-Numbers"/>
      <w:lvlText w:val="%1."/>
      <w:lvlJc w:val="left"/>
      <w:pPr>
        <w:ind w:left="1069" w:hanging="360"/>
      </w:pPr>
      <w:rPr>
        <w:rFonts w:ascii="Arial" w:hAnsi="Arial" w:hint="default"/>
        <w:b w:val="0"/>
        <w:i w:val="0"/>
        <w:sz w:val="22"/>
      </w:rPr>
    </w:lvl>
    <w:lvl w:ilvl="1" w:tplc="9120E21C">
      <w:start w:val="1"/>
      <w:numFmt w:val="lowerLetter"/>
      <w:lvlText w:val="%2."/>
      <w:lvlJc w:val="left"/>
      <w:pPr>
        <w:ind w:left="3960" w:hanging="360"/>
      </w:pPr>
    </w:lvl>
    <w:lvl w:ilvl="2" w:tplc="E716D81E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70B81234"/>
    <w:multiLevelType w:val="hybridMultilevel"/>
    <w:tmpl w:val="F5C091EC"/>
    <w:lvl w:ilvl="0" w:tplc="DDE06422">
      <w:start w:val="1"/>
      <w:numFmt w:val="bullet"/>
      <w:pStyle w:val="L2-Bullets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80237B"/>
    <w:multiLevelType w:val="hybridMultilevel"/>
    <w:tmpl w:val="CB9CAC92"/>
    <w:lvl w:ilvl="0" w:tplc="B4C8D384">
      <w:start w:val="1"/>
      <w:numFmt w:val="bullet"/>
      <w:pStyle w:val="L3-Bullets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 w16cid:durableId="1141770424">
    <w:abstractNumId w:val="2"/>
  </w:num>
  <w:num w:numId="2" w16cid:durableId="443035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3130184">
    <w:abstractNumId w:val="4"/>
  </w:num>
  <w:num w:numId="4" w16cid:durableId="795684540">
    <w:abstractNumId w:val="0"/>
  </w:num>
  <w:num w:numId="5" w16cid:durableId="2073963946">
    <w:abstractNumId w:val="1"/>
  </w:num>
  <w:num w:numId="6" w16cid:durableId="1634678724">
    <w:abstractNumId w:val="5"/>
  </w:num>
  <w:num w:numId="7" w16cid:durableId="2015641486">
    <w:abstractNumId w:val="6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vika Rao">
    <w15:presenceInfo w15:providerId="AD" w15:userId="S::ruvikar@packt.com::41131d3d-b6c5-46ae-a6fa-dcf331dfb9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xNDIDEaaGpqZmSjpKwanFxZn5eSAFhqa1AFs7XfMtAAAA"/>
  </w:docVars>
  <w:rsids>
    <w:rsidRoot w:val="00431459"/>
    <w:rsid w:val="00002C84"/>
    <w:rsid w:val="0009114A"/>
    <w:rsid w:val="0009745C"/>
    <w:rsid w:val="000F70FC"/>
    <w:rsid w:val="001226CD"/>
    <w:rsid w:val="001D3ACA"/>
    <w:rsid w:val="001E5E8D"/>
    <w:rsid w:val="00216D3C"/>
    <w:rsid w:val="002839DB"/>
    <w:rsid w:val="00325C68"/>
    <w:rsid w:val="003376AB"/>
    <w:rsid w:val="003C1020"/>
    <w:rsid w:val="003C4A2E"/>
    <w:rsid w:val="00431459"/>
    <w:rsid w:val="00436096"/>
    <w:rsid w:val="00441F6E"/>
    <w:rsid w:val="00445325"/>
    <w:rsid w:val="00472096"/>
    <w:rsid w:val="004A44F6"/>
    <w:rsid w:val="004C2213"/>
    <w:rsid w:val="004F63C5"/>
    <w:rsid w:val="00502D95"/>
    <w:rsid w:val="005855C8"/>
    <w:rsid w:val="00586004"/>
    <w:rsid w:val="005D7221"/>
    <w:rsid w:val="00616B11"/>
    <w:rsid w:val="00631994"/>
    <w:rsid w:val="006B0D34"/>
    <w:rsid w:val="006C6666"/>
    <w:rsid w:val="00707ABB"/>
    <w:rsid w:val="00775132"/>
    <w:rsid w:val="007822B2"/>
    <w:rsid w:val="00876CD9"/>
    <w:rsid w:val="0089107A"/>
    <w:rsid w:val="008B7105"/>
    <w:rsid w:val="008C3F01"/>
    <w:rsid w:val="008F2932"/>
    <w:rsid w:val="00907C48"/>
    <w:rsid w:val="00923A5F"/>
    <w:rsid w:val="009806F4"/>
    <w:rsid w:val="009810E1"/>
    <w:rsid w:val="009A4550"/>
    <w:rsid w:val="009B2F34"/>
    <w:rsid w:val="009F6C3F"/>
    <w:rsid w:val="00A13CFC"/>
    <w:rsid w:val="00A55B15"/>
    <w:rsid w:val="00AC435D"/>
    <w:rsid w:val="00AF326B"/>
    <w:rsid w:val="00B329BC"/>
    <w:rsid w:val="00B747B8"/>
    <w:rsid w:val="00BC405E"/>
    <w:rsid w:val="00BE1E86"/>
    <w:rsid w:val="00C61CD7"/>
    <w:rsid w:val="00CD7005"/>
    <w:rsid w:val="00D74CE9"/>
    <w:rsid w:val="00D80282"/>
    <w:rsid w:val="00DE7400"/>
    <w:rsid w:val="00DF7045"/>
    <w:rsid w:val="00E55134"/>
    <w:rsid w:val="00E823E1"/>
    <w:rsid w:val="00EC4540"/>
    <w:rsid w:val="00EE0440"/>
    <w:rsid w:val="00E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2D5F"/>
  <w15:chartTrackingRefBased/>
  <w15:docId w15:val="{D1230AA5-9164-4ACF-B088-5F2FCF8E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11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616B1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6B1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6B1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16B11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616B11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616B11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616B11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16B11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16B11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6B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6B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16B1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616B11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616B11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16B11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16B11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B11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616B11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616B11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616B11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616B11"/>
    <w:pPr>
      <w:numPr>
        <w:numId w:val="2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616B11"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616B11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616B11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616B11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616B11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616B11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616B11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616B11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616B11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616B11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616B11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616B11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616B11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616B11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616B11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616B11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616B11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616B11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616B11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616B11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616B11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616B1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16B1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D7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2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22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221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221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09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-Bullets">
    <w:name w:val="L2 - Bullets"/>
    <w:basedOn w:val="L-Bullets"/>
    <w:qFormat/>
    <w:rsid w:val="00616B11"/>
    <w:pPr>
      <w:numPr>
        <w:numId w:val="6"/>
      </w:numPr>
      <w:ind w:left="1080"/>
    </w:pPr>
  </w:style>
  <w:style w:type="paragraph" w:customStyle="1" w:styleId="L3-Bullets">
    <w:name w:val="L3 - Bullets"/>
    <w:basedOn w:val="L2-Bullets"/>
    <w:qFormat/>
    <w:rsid w:val="00616B11"/>
    <w:pPr>
      <w:numPr>
        <w:numId w:val="7"/>
      </w:numPr>
      <w:ind w:left="1434" w:hanging="357"/>
    </w:pPr>
  </w:style>
  <w:style w:type="paragraph" w:customStyle="1" w:styleId="L2-Numbers">
    <w:name w:val="L2 - Numbers"/>
    <w:basedOn w:val="L-Numbers"/>
    <w:qFormat/>
    <w:rsid w:val="00616B11"/>
    <w:pPr>
      <w:numPr>
        <w:numId w:val="3"/>
      </w:numPr>
    </w:pPr>
  </w:style>
  <w:style w:type="paragraph" w:customStyle="1" w:styleId="L2-Alphabets">
    <w:name w:val="L2 - Alphabets"/>
    <w:basedOn w:val="L-Numbers"/>
    <w:qFormat/>
    <w:rsid w:val="00616B11"/>
    <w:pPr>
      <w:numPr>
        <w:numId w:val="5"/>
      </w:numPr>
    </w:pPr>
  </w:style>
  <w:style w:type="paragraph" w:customStyle="1" w:styleId="L3-Numbers">
    <w:name w:val="L3 - Numbers"/>
    <w:basedOn w:val="L2-Numbers"/>
    <w:qFormat/>
    <w:rsid w:val="00616B11"/>
    <w:pPr>
      <w:numPr>
        <w:numId w:val="4"/>
      </w:numPr>
      <w:tabs>
        <w:tab w:val="num" w:pos="360"/>
      </w:tabs>
      <w:ind w:left="1435" w:hanging="244"/>
    </w:pPr>
  </w:style>
  <w:style w:type="paragraph" w:styleId="Revision">
    <w:name w:val="Revision"/>
    <w:hidden/>
    <w:uiPriority w:val="99"/>
    <w:semiHidden/>
    <w:rsid w:val="006B0D3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shalir\Downloads\Chapter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66c9ed-2f7a-4860-bf57-8153ff3a210a" xsi:nil="true"/>
    <lcf76f155ced4ddcb4097134ff3c332f xmlns="f4287df7-c0e0-444d-ba8d-6c830a3079b3">
      <Terms xmlns="http://schemas.microsoft.com/office/infopath/2007/PartnerControls"/>
    </lcf76f155ced4ddcb4097134ff3c332f>
    <Notes xmlns="f4287df7-c0e0-444d-ba8d-6c830a3079b3" xsi:nil="true"/>
    <AssetType xmlns="f4287df7-c0e0-444d-ba8d-6c830a3079b3" xsi:nil="true"/>
    <AssetNumber xmlns="f4287df7-c0e0-444d-ba8d-6c830a3079b3" xsi:nil="true"/>
    <DaysAllocated xmlns="f4287df7-c0e0-444d-ba8d-6c830a3079b3">1</DaysAllocated>
    <Early_x0020_Access xmlns="f4287df7-c0e0-444d-ba8d-6c830a3079b3">false</Early_x0020_Access>
    <Editorial_x0020_Score xmlns="f4287df7-c0e0-444d-ba8d-6c830a3079b3" xsi:nil="true"/>
    <AssetStage xmlns="f4287df7-c0e0-444d-ba8d-6c830a3079b3" xsi:nil="true"/>
    <NoteforSelf xmlns="f4287df7-c0e0-444d-ba8d-6c830a3079b3" xsi:nil="true"/>
    <PageCount xmlns="f4287df7-c0e0-444d-ba8d-6c830a3079b3" xsi:nil="true"/>
    <Category xmlns="f4287df7-c0e0-444d-ba8d-6c830a3079b3" xsi:nil="true"/>
    <PlagiarismOriginality xmlns="f4287df7-c0e0-444d-ba8d-6c830a3079b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29" ma:contentTypeDescription="Create a new document." ma:contentTypeScope="" ma:versionID="3ede7700004296dd36248a88553de27a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8f8072579f0f934b9acaa5471eb7bc17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Category" minOccurs="0"/>
                <xsd:element ref="ns2:Early_x0020_Access" minOccurs="0"/>
                <xsd:element ref="ns2:MediaLengthInSeconds" minOccurs="0"/>
                <xsd:element ref="ns2:PlagiarismOriginality" minOccurs="0"/>
                <xsd:element ref="ns2:NoteforSelf" minOccurs="0"/>
                <xsd:element ref="ns2:lcf76f155ced4ddcb4097134ff3c332f" minOccurs="0"/>
                <xsd:element ref="ns3:TaxCatchAll" minOccurs="0"/>
                <xsd:element ref="ns2:PageCount" minOccurs="0"/>
                <xsd:element ref="ns2:DaysAllocated" minOccurs="0"/>
                <xsd:element ref="ns2:MediaServiceSearchProperties" minOccurs="0"/>
                <xsd:element ref="ns2:Editorial_x0020_Score" minOccurs="0"/>
                <xsd:element ref="ns2:Not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8" nillable="true" ma:displayName="Asset Number" ma:description="This is the asset number of the project and no asset type should have same numbers" ma:format="Dropdown" ma:internalName="AssetNumber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9" nillable="true" ma:displayName="Asset Stage" ma:description="This is the current stage of the asset." ma:format="Dropdown" ma:internalName="AssetStage">
      <xsd:simpleType>
        <xsd:union memberTypes="dms:Text">
          <xsd:simpleType>
            <xsd:restriction base="dms:Choice">
              <xsd:enumeration value="Draft Submission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Preliminary Draft Acceptance"/>
              <xsd:enumeration value="Draft Ready for Review"/>
              <xsd:enumeration value="Technical Review Sent"/>
              <xsd:enumeration value="Technical Review Received"/>
              <xsd:enumeration value="Rewrites Ready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Book Clubb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10" nillable="true" ma:displayName="Asset Type" ma:description="This is the type of Asset related to the product development" ma:format="Dropdown" ma:internalName="AssetTyp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Category" ma:index="23" nillable="true" ma:displayName="Category" ma:format="Dropdown" ma:internalName="Category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24" nillable="true" ma:displayName="Early Access" ma:default="0" ma:description="This is an option which you select when you want the chapter to be a part of the Early Access" ma:internalName="Early_x0020_Access">
      <xsd:simpleType>
        <xsd:restriction base="dms:Boolean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PlagiarismOriginality" ma:index="26" nillable="true" ma:displayName="Plagiarism Originality" ma:description="This is a column to fill the plagiarism originality scores" ma:format="Dropdown" ma:internalName="PlagiarismOriginality" ma:percentage="FALSE">
      <xsd:simpleType>
        <xsd:restriction base="dms:Number"/>
      </xsd:simpleType>
    </xsd:element>
    <xsd:element name="NoteforSelf" ma:index="27" nillable="true" ma:displayName="Note for Self" ma:description="&quot;attack&quot; in &quot;Compressor&quot; bullet point&#10;&#10;I am keeping this highlighted so that I can explain what Attack (technical sound term) means in the Glossary." ma:format="Dropdown" ma:internalName="NoteforSelf">
      <xsd:simpleType>
        <xsd:restriction base="dms:Note">
          <xsd:maxLength value="255"/>
        </xsd:restriction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ageCount" ma:index="31" nillable="true" ma:displayName="Page Count" ma:format="Dropdown" ma:internalName="PageCount" ma:percentage="FALSE">
      <xsd:simpleType>
        <xsd:restriction base="dms:Number"/>
      </xsd:simpleType>
    </xsd:element>
    <xsd:element name="DaysAllocated" ma:index="32" nillable="true" ma:displayName="Days Allocated" ma:decimals="0" ma:default="1" ma:format="Dropdown" ma:internalName="DaysAllocated" ma:percentage="FALSE">
      <xsd:simpleType>
        <xsd:restriction base="dms:Number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ditorial_x0020_Score" ma:index="34" nillable="true" ma:displayName="TR Score" ma:decimals="1" ma:format="Dropdown" ma:internalName="Editorial_x0020_Score" ma:percentage="FALSE">
      <xsd:simpleType>
        <xsd:restriction base="dms:Number">
          <xsd:maxInclusive value="10"/>
          <xsd:minInclusive value="1"/>
        </xsd:restriction>
      </xsd:simpleType>
    </xsd:element>
    <xsd:element name="Notes" ma:index="35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3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0" nillable="true" ma:displayName="Taxonomy Catch All Column" ma:hidden="true" ma:list="{b0b99e7b-2d5c-4d76-8978-e279b984ef45}" ma:internalName="TaxCatchAll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509B7C-7E26-487F-9DE3-C036194DE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9220D-2123-4465-94A0-152A607DB3E2}">
  <ds:schemaRefs>
    <ds:schemaRef ds:uri="http://schemas.microsoft.com/office/2006/metadata/properties"/>
    <ds:schemaRef ds:uri="http://schemas.microsoft.com/office/infopath/2007/PartnerControls"/>
    <ds:schemaRef ds:uri="f4287df7-c0e0-444d-ba8d-6c830a3079b3"/>
    <ds:schemaRef ds:uri="c866c9ed-2f7a-4860-bf57-8153ff3a210a"/>
  </ds:schemaRefs>
</ds:datastoreItem>
</file>

<file path=customXml/itemProps3.xml><?xml version="1.0" encoding="utf-8"?>
<ds:datastoreItem xmlns:ds="http://schemas.openxmlformats.org/officeDocument/2006/customXml" ds:itemID="{F7412AF4-C6E3-491C-BE29-3877907942E5}"/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 (1)</Template>
  <TotalTime>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Ruvika Rao</dc:creator>
  <cp:keywords/>
  <dc:description/>
  <cp:lastModifiedBy>Ruvika Rao</cp:lastModifiedBy>
  <cp:revision>11</cp:revision>
  <dcterms:created xsi:type="dcterms:W3CDTF">2021-10-25T01:02:00Z</dcterms:created>
  <dcterms:modified xsi:type="dcterms:W3CDTF">2022-10-06T10:31:00Z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0x010100F0722B58C1B4F6479F5D6A8E069F2686</vt:lpwstr>
  </property>
  <property fmtid="{D5CDD505-2E9C-101B-9397-08002B2CF9AE}" pid="3" name="MediaServiceImageTags">
    <vt:lpwstr/>
  </property>
</Properties>
</file>